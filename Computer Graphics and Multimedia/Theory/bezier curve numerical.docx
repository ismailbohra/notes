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132" w:rsidRPr="00947132" w:rsidRDefault="00947132" w:rsidP="00947132">
      <w:pPr>
        <w:ind w:left="360"/>
        <w:rPr>
          <w:ins w:id="0" w:author="Unknown"/>
          <w:rFonts w:ascii="Times New Roman" w:hAnsi="Times New Roman" w:cs="Times New Roman"/>
          <w:b/>
          <w:bCs/>
          <w:sz w:val="32"/>
          <w:szCs w:val="32"/>
        </w:rPr>
      </w:pPr>
      <w:ins w:id="1" w:author="Unknown">
        <w:r w:rsidRPr="00947132">
          <w:rPr>
            <w:rFonts w:ascii="Times New Roman" w:hAnsi="Times New Roman" w:cs="Times New Roman"/>
            <w:b/>
            <w:bCs/>
            <w:sz w:val="32"/>
            <w:szCs w:val="32"/>
          </w:rPr>
          <w:t>Problem-01:</w:t>
        </w:r>
      </w:ins>
    </w:p>
    <w:p w:rsidR="00947132" w:rsidRPr="00947132" w:rsidRDefault="00947132" w:rsidP="00947132">
      <w:pPr>
        <w:ind w:left="60"/>
        <w:rPr>
          <w:ins w:id="2" w:author="Unknown"/>
          <w:rFonts w:ascii="Times New Roman" w:hAnsi="Times New Roman" w:cs="Times New Roman"/>
          <w:b/>
          <w:sz w:val="32"/>
          <w:szCs w:val="32"/>
        </w:rPr>
      </w:pPr>
    </w:p>
    <w:p w:rsidR="00947132" w:rsidRPr="00947132" w:rsidRDefault="00947132" w:rsidP="00947132">
      <w:pPr>
        <w:ind w:left="360"/>
        <w:rPr>
          <w:ins w:id="3" w:author="Unknown"/>
          <w:rFonts w:ascii="Times New Roman" w:hAnsi="Times New Roman" w:cs="Times New Roman"/>
          <w:b/>
          <w:sz w:val="32"/>
          <w:szCs w:val="32"/>
        </w:rPr>
      </w:pPr>
      <w:ins w:id="4" w:author="Unknown">
        <w:r w:rsidRPr="00947132">
          <w:rPr>
            <w:rFonts w:ascii="Times New Roman" w:hAnsi="Times New Roman" w:cs="Times New Roman"/>
            <w:b/>
            <w:sz w:val="32"/>
            <w:szCs w:val="32"/>
          </w:rPr>
          <w:t xml:space="preserve">Given a </w:t>
        </w:r>
        <w:proofErr w:type="spellStart"/>
        <w:r w:rsidRPr="00947132">
          <w:rPr>
            <w:rFonts w:ascii="Times New Roman" w:hAnsi="Times New Roman" w:cs="Times New Roman"/>
            <w:b/>
            <w:sz w:val="32"/>
            <w:szCs w:val="32"/>
          </w:rPr>
          <w:t>bezier</w:t>
        </w:r>
        <w:proofErr w:type="spellEnd"/>
        <w:r w:rsidRPr="00947132">
          <w:rPr>
            <w:rFonts w:ascii="Times New Roman" w:hAnsi="Times New Roman" w:cs="Times New Roman"/>
            <w:b/>
            <w:sz w:val="32"/>
            <w:szCs w:val="32"/>
          </w:rPr>
          <w:t xml:space="preserve"> curve with 4 control points-</w:t>
        </w:r>
      </w:ins>
    </w:p>
    <w:p w:rsidR="00947132" w:rsidRPr="00947132" w:rsidRDefault="00947132" w:rsidP="00947132">
      <w:pPr>
        <w:ind w:left="360"/>
        <w:rPr>
          <w:ins w:id="5" w:author="Unknown"/>
          <w:rFonts w:ascii="Times New Roman" w:hAnsi="Times New Roman" w:cs="Times New Roman"/>
          <w:b/>
          <w:sz w:val="32"/>
          <w:szCs w:val="32"/>
        </w:rPr>
      </w:pPr>
      <w:proofErr w:type="gramStart"/>
      <w:ins w:id="6" w:author="Unknown">
        <w:r w:rsidRPr="00947132">
          <w:rPr>
            <w:rFonts w:ascii="Times New Roman" w:hAnsi="Times New Roman" w:cs="Times New Roman"/>
            <w:b/>
            <w:sz w:val="32"/>
            <w:szCs w:val="32"/>
          </w:rPr>
          <w:t>B</w:t>
        </w:r>
        <w:r w:rsidRPr="00947132">
          <w:rPr>
            <w:rFonts w:ascii="Times New Roman" w:hAnsi="Times New Roman" w:cs="Times New Roman"/>
            <w:b/>
            <w:sz w:val="32"/>
            <w:szCs w:val="32"/>
            <w:vertAlign w:val="subscript"/>
          </w:rPr>
          <w:t>0</w:t>
        </w:r>
        <w:r w:rsidRPr="00947132">
          <w:rPr>
            <w:rFonts w:ascii="Times New Roman" w:hAnsi="Times New Roman" w:cs="Times New Roman"/>
            <w:b/>
            <w:sz w:val="32"/>
            <w:szCs w:val="32"/>
          </w:rPr>
          <w:t>[</w:t>
        </w:r>
        <w:proofErr w:type="gramEnd"/>
        <w:r w:rsidRPr="00947132">
          <w:rPr>
            <w:rFonts w:ascii="Times New Roman" w:hAnsi="Times New Roman" w:cs="Times New Roman"/>
            <w:b/>
            <w:sz w:val="32"/>
            <w:szCs w:val="32"/>
          </w:rPr>
          <w:t>1 0] , B</w:t>
        </w:r>
        <w:r w:rsidRPr="00947132">
          <w:rPr>
            <w:rFonts w:ascii="Times New Roman" w:hAnsi="Times New Roman" w:cs="Times New Roman"/>
            <w:b/>
            <w:sz w:val="32"/>
            <w:szCs w:val="32"/>
            <w:vertAlign w:val="subscript"/>
          </w:rPr>
          <w:t>1</w:t>
        </w:r>
        <w:r w:rsidRPr="00947132">
          <w:rPr>
            <w:rFonts w:ascii="Times New Roman" w:hAnsi="Times New Roman" w:cs="Times New Roman"/>
            <w:b/>
            <w:sz w:val="32"/>
            <w:szCs w:val="32"/>
          </w:rPr>
          <w:t>[3 3] , B</w:t>
        </w:r>
        <w:r w:rsidRPr="00947132">
          <w:rPr>
            <w:rFonts w:ascii="Times New Roman" w:hAnsi="Times New Roman" w:cs="Times New Roman"/>
            <w:b/>
            <w:sz w:val="32"/>
            <w:szCs w:val="32"/>
            <w:vertAlign w:val="subscript"/>
          </w:rPr>
          <w:t>2</w:t>
        </w:r>
        <w:r w:rsidRPr="00947132">
          <w:rPr>
            <w:rFonts w:ascii="Times New Roman" w:hAnsi="Times New Roman" w:cs="Times New Roman"/>
            <w:b/>
            <w:sz w:val="32"/>
            <w:szCs w:val="32"/>
          </w:rPr>
          <w:t>[6 3] , B</w:t>
        </w:r>
        <w:r w:rsidRPr="00947132">
          <w:rPr>
            <w:rFonts w:ascii="Times New Roman" w:hAnsi="Times New Roman" w:cs="Times New Roman"/>
            <w:b/>
            <w:sz w:val="32"/>
            <w:szCs w:val="32"/>
            <w:vertAlign w:val="subscript"/>
          </w:rPr>
          <w:t>3</w:t>
        </w:r>
        <w:r w:rsidRPr="00947132">
          <w:rPr>
            <w:rFonts w:ascii="Times New Roman" w:hAnsi="Times New Roman" w:cs="Times New Roman"/>
            <w:b/>
            <w:sz w:val="32"/>
            <w:szCs w:val="32"/>
          </w:rPr>
          <w:t>[8 1]</w:t>
        </w:r>
      </w:ins>
    </w:p>
    <w:p w:rsidR="00947132" w:rsidRPr="00947132" w:rsidRDefault="00947132" w:rsidP="00947132">
      <w:pPr>
        <w:ind w:left="360"/>
        <w:rPr>
          <w:ins w:id="7" w:author="Unknown"/>
          <w:rFonts w:ascii="Times New Roman" w:hAnsi="Times New Roman" w:cs="Times New Roman"/>
          <w:b/>
          <w:sz w:val="32"/>
          <w:szCs w:val="32"/>
        </w:rPr>
      </w:pPr>
      <w:ins w:id="8" w:author="Unknown">
        <w:r w:rsidRPr="00947132">
          <w:rPr>
            <w:rFonts w:ascii="Times New Roman" w:hAnsi="Times New Roman" w:cs="Times New Roman"/>
            <w:b/>
            <w:sz w:val="32"/>
            <w:szCs w:val="32"/>
          </w:rPr>
          <w:t>Determine any 5 points lying on the curve. Also, draw a rough sketch of the curve.</w:t>
        </w:r>
      </w:ins>
    </w:p>
    <w:p w:rsidR="00947132" w:rsidRPr="00947132" w:rsidRDefault="00947132" w:rsidP="00947132">
      <w:pPr>
        <w:ind w:left="60"/>
        <w:rPr>
          <w:ins w:id="9" w:author="Unknown"/>
          <w:rFonts w:ascii="Times New Roman" w:hAnsi="Times New Roman" w:cs="Times New Roman"/>
          <w:b/>
          <w:sz w:val="32"/>
          <w:szCs w:val="32"/>
        </w:rPr>
      </w:pPr>
    </w:p>
    <w:p w:rsidR="00947132" w:rsidRPr="00947132" w:rsidRDefault="00947132" w:rsidP="00947132">
      <w:pPr>
        <w:ind w:left="360"/>
        <w:rPr>
          <w:ins w:id="10" w:author="Unknown"/>
          <w:rFonts w:ascii="Times New Roman" w:hAnsi="Times New Roman" w:cs="Times New Roman"/>
          <w:b/>
          <w:bCs/>
          <w:sz w:val="32"/>
          <w:szCs w:val="32"/>
        </w:rPr>
      </w:pPr>
      <w:ins w:id="11" w:author="Unknown">
        <w:r w:rsidRPr="00947132">
          <w:rPr>
            <w:rFonts w:ascii="Times New Roman" w:hAnsi="Times New Roman" w:cs="Times New Roman"/>
            <w:b/>
            <w:bCs/>
            <w:sz w:val="32"/>
            <w:szCs w:val="32"/>
          </w:rPr>
          <w:t>Solution-</w:t>
        </w:r>
      </w:ins>
    </w:p>
    <w:p w:rsidR="00947132" w:rsidRPr="00947132" w:rsidRDefault="00947132" w:rsidP="00947132">
      <w:pPr>
        <w:ind w:left="60"/>
        <w:rPr>
          <w:ins w:id="12" w:author="Unknown"/>
          <w:rFonts w:ascii="Times New Roman" w:hAnsi="Times New Roman" w:cs="Times New Roman"/>
          <w:b/>
          <w:sz w:val="32"/>
          <w:szCs w:val="32"/>
        </w:rPr>
      </w:pPr>
    </w:p>
    <w:p w:rsidR="00947132" w:rsidRPr="00947132" w:rsidRDefault="00947132" w:rsidP="00947132">
      <w:pPr>
        <w:ind w:left="360"/>
        <w:rPr>
          <w:ins w:id="13" w:author="Unknown"/>
          <w:rFonts w:ascii="Times New Roman" w:hAnsi="Times New Roman" w:cs="Times New Roman"/>
          <w:b/>
          <w:sz w:val="32"/>
          <w:szCs w:val="32"/>
        </w:rPr>
      </w:pPr>
      <w:ins w:id="14" w:author="Unknown">
        <w:r w:rsidRPr="00947132">
          <w:rPr>
            <w:rFonts w:ascii="Times New Roman" w:hAnsi="Times New Roman" w:cs="Times New Roman"/>
            <w:b/>
            <w:sz w:val="32"/>
            <w:szCs w:val="32"/>
          </w:rPr>
          <w:t>We have-</w:t>
        </w:r>
      </w:ins>
    </w:p>
    <w:p w:rsidR="00947132" w:rsidRPr="00947132" w:rsidRDefault="00947132" w:rsidP="00947132">
      <w:pPr>
        <w:ind w:left="360"/>
        <w:rPr>
          <w:ins w:id="15" w:author="Unknown"/>
          <w:rFonts w:ascii="Times New Roman" w:hAnsi="Times New Roman" w:cs="Times New Roman"/>
          <w:b/>
          <w:sz w:val="32"/>
          <w:szCs w:val="32"/>
        </w:rPr>
      </w:pPr>
      <w:ins w:id="16" w:author="Unknown">
        <w:r w:rsidRPr="00947132">
          <w:rPr>
            <w:rFonts w:ascii="Times New Roman" w:hAnsi="Times New Roman" w:cs="Times New Roman"/>
            <w:b/>
            <w:sz w:val="32"/>
            <w:szCs w:val="32"/>
          </w:rPr>
          <w:t>The given curve is defined by 4 control points.</w:t>
        </w:r>
      </w:ins>
    </w:p>
    <w:p w:rsidR="00947132" w:rsidRPr="00947132" w:rsidRDefault="00947132" w:rsidP="00947132">
      <w:pPr>
        <w:ind w:left="360"/>
        <w:rPr>
          <w:ins w:id="17" w:author="Unknown"/>
          <w:rFonts w:ascii="Times New Roman" w:hAnsi="Times New Roman" w:cs="Times New Roman"/>
          <w:b/>
          <w:sz w:val="32"/>
          <w:szCs w:val="32"/>
        </w:rPr>
      </w:pPr>
      <w:ins w:id="18" w:author="Unknown">
        <w:r w:rsidRPr="00947132">
          <w:rPr>
            <w:rFonts w:ascii="Times New Roman" w:hAnsi="Times New Roman" w:cs="Times New Roman"/>
            <w:b/>
            <w:sz w:val="32"/>
            <w:szCs w:val="32"/>
          </w:rPr>
          <w:t xml:space="preserve">So, the given curve is a cubic </w:t>
        </w:r>
        <w:proofErr w:type="spellStart"/>
        <w:r w:rsidRPr="00947132">
          <w:rPr>
            <w:rFonts w:ascii="Times New Roman" w:hAnsi="Times New Roman" w:cs="Times New Roman"/>
            <w:b/>
            <w:sz w:val="32"/>
            <w:szCs w:val="32"/>
          </w:rPr>
          <w:t>bezier</w:t>
        </w:r>
        <w:proofErr w:type="spellEnd"/>
        <w:r w:rsidRPr="00947132">
          <w:rPr>
            <w:rFonts w:ascii="Times New Roman" w:hAnsi="Times New Roman" w:cs="Times New Roman"/>
            <w:b/>
            <w:sz w:val="32"/>
            <w:szCs w:val="32"/>
          </w:rPr>
          <w:t xml:space="preserve"> curve.</w:t>
        </w:r>
      </w:ins>
    </w:p>
    <w:p w:rsidR="00947132" w:rsidRPr="00947132" w:rsidRDefault="00947132" w:rsidP="00947132">
      <w:pPr>
        <w:ind w:left="60"/>
        <w:rPr>
          <w:ins w:id="19" w:author="Unknown"/>
          <w:rFonts w:ascii="Times New Roman" w:hAnsi="Times New Roman" w:cs="Times New Roman"/>
          <w:b/>
          <w:sz w:val="32"/>
          <w:szCs w:val="32"/>
        </w:rPr>
      </w:pPr>
    </w:p>
    <w:p w:rsidR="00947132" w:rsidRPr="00947132" w:rsidRDefault="00947132" w:rsidP="00947132">
      <w:pPr>
        <w:ind w:left="360"/>
        <w:rPr>
          <w:ins w:id="20" w:author="Unknown"/>
          <w:rFonts w:ascii="Times New Roman" w:hAnsi="Times New Roman" w:cs="Times New Roman"/>
          <w:b/>
          <w:sz w:val="32"/>
          <w:szCs w:val="32"/>
        </w:rPr>
      </w:pPr>
      <w:ins w:id="21" w:author="Unknown">
        <w:r w:rsidRPr="00947132">
          <w:rPr>
            <w:rFonts w:ascii="Times New Roman" w:hAnsi="Times New Roman" w:cs="Times New Roman"/>
            <w:b/>
            <w:sz w:val="32"/>
            <w:szCs w:val="32"/>
          </w:rPr>
          <w:t xml:space="preserve">The parametric equation for a cubic </w:t>
        </w:r>
        <w:proofErr w:type="spellStart"/>
        <w:r w:rsidRPr="00947132">
          <w:rPr>
            <w:rFonts w:ascii="Times New Roman" w:hAnsi="Times New Roman" w:cs="Times New Roman"/>
            <w:b/>
            <w:sz w:val="32"/>
            <w:szCs w:val="32"/>
          </w:rPr>
          <w:t>bezier</w:t>
        </w:r>
        <w:proofErr w:type="spellEnd"/>
        <w:r w:rsidRPr="00947132">
          <w:rPr>
            <w:rFonts w:ascii="Times New Roman" w:hAnsi="Times New Roman" w:cs="Times New Roman"/>
            <w:b/>
            <w:sz w:val="32"/>
            <w:szCs w:val="32"/>
          </w:rPr>
          <w:t xml:space="preserve"> curve is-</w:t>
        </w:r>
      </w:ins>
    </w:p>
    <w:p w:rsidR="00947132" w:rsidRPr="00947132" w:rsidRDefault="00947132" w:rsidP="00947132">
      <w:pPr>
        <w:ind w:left="60"/>
        <w:rPr>
          <w:ins w:id="22" w:author="Unknown"/>
          <w:rFonts w:ascii="Times New Roman" w:hAnsi="Times New Roman" w:cs="Times New Roman"/>
          <w:b/>
          <w:sz w:val="32"/>
          <w:szCs w:val="32"/>
        </w:rPr>
      </w:pPr>
    </w:p>
    <w:p w:rsidR="00947132" w:rsidRPr="00947132" w:rsidRDefault="00947132" w:rsidP="00947132">
      <w:pPr>
        <w:ind w:left="360"/>
        <w:rPr>
          <w:ins w:id="23" w:author="Unknown"/>
          <w:rFonts w:ascii="Times New Roman" w:hAnsi="Times New Roman" w:cs="Times New Roman"/>
          <w:b/>
          <w:sz w:val="32"/>
          <w:szCs w:val="32"/>
        </w:rPr>
      </w:pPr>
      <w:proofErr w:type="gramStart"/>
      <w:ins w:id="24" w:author="Unknown">
        <w:r w:rsidRPr="00947132">
          <w:rPr>
            <w:rFonts w:ascii="Times New Roman" w:hAnsi="Times New Roman" w:cs="Times New Roman"/>
            <w:b/>
            <w:bCs/>
            <w:sz w:val="32"/>
            <w:szCs w:val="32"/>
          </w:rPr>
          <w:t>P(</w:t>
        </w:r>
        <w:proofErr w:type="gramEnd"/>
        <w:r w:rsidRPr="00947132">
          <w:rPr>
            <w:rFonts w:ascii="Times New Roman" w:hAnsi="Times New Roman" w:cs="Times New Roman"/>
            <w:b/>
            <w:bCs/>
            <w:sz w:val="32"/>
            <w:szCs w:val="32"/>
          </w:rPr>
          <w:t>t) = B</w:t>
        </w:r>
        <w:r w:rsidRPr="00947132">
          <w:rPr>
            <w:rFonts w:ascii="Times New Roman" w:hAnsi="Times New Roman" w:cs="Times New Roman"/>
            <w:b/>
            <w:bCs/>
            <w:sz w:val="32"/>
            <w:szCs w:val="32"/>
            <w:vertAlign w:val="subscript"/>
          </w:rPr>
          <w:t>0</w:t>
        </w:r>
        <w:r w:rsidRPr="00947132">
          <w:rPr>
            <w:rFonts w:ascii="Times New Roman" w:hAnsi="Times New Roman" w:cs="Times New Roman"/>
            <w:b/>
            <w:bCs/>
            <w:sz w:val="32"/>
            <w:szCs w:val="32"/>
          </w:rPr>
          <w:t>(1-t)</w:t>
        </w:r>
        <w:r w:rsidRPr="00947132">
          <w:rPr>
            <w:rFonts w:ascii="Times New Roman" w:hAnsi="Times New Roman" w:cs="Times New Roman"/>
            <w:b/>
            <w:bCs/>
            <w:sz w:val="32"/>
            <w:szCs w:val="32"/>
            <w:vertAlign w:val="superscript"/>
          </w:rPr>
          <w:t>3</w:t>
        </w:r>
        <w:r w:rsidRPr="00947132">
          <w:rPr>
            <w:rFonts w:ascii="Times New Roman" w:hAnsi="Times New Roman" w:cs="Times New Roman"/>
            <w:b/>
            <w:bCs/>
            <w:sz w:val="32"/>
            <w:szCs w:val="32"/>
          </w:rPr>
          <w:t> + B</w:t>
        </w:r>
        <w:r w:rsidRPr="00947132">
          <w:rPr>
            <w:rFonts w:ascii="Times New Roman" w:hAnsi="Times New Roman" w:cs="Times New Roman"/>
            <w:b/>
            <w:bCs/>
            <w:sz w:val="32"/>
            <w:szCs w:val="32"/>
            <w:vertAlign w:val="subscript"/>
          </w:rPr>
          <w:t>1</w:t>
        </w:r>
        <w:r w:rsidRPr="00947132">
          <w:rPr>
            <w:rFonts w:ascii="Times New Roman" w:hAnsi="Times New Roman" w:cs="Times New Roman"/>
            <w:b/>
            <w:bCs/>
            <w:sz w:val="32"/>
            <w:szCs w:val="32"/>
          </w:rPr>
          <w:t>3t(1-t)</w:t>
        </w:r>
        <w:r w:rsidRPr="00947132">
          <w:rPr>
            <w:rFonts w:ascii="Times New Roman" w:hAnsi="Times New Roman" w:cs="Times New Roman"/>
            <w:b/>
            <w:bCs/>
            <w:sz w:val="32"/>
            <w:szCs w:val="32"/>
            <w:vertAlign w:val="superscript"/>
          </w:rPr>
          <w:t>2</w:t>
        </w:r>
        <w:r w:rsidRPr="00947132">
          <w:rPr>
            <w:rFonts w:ascii="Times New Roman" w:hAnsi="Times New Roman" w:cs="Times New Roman"/>
            <w:b/>
            <w:bCs/>
            <w:sz w:val="32"/>
            <w:szCs w:val="32"/>
          </w:rPr>
          <w:t> + B</w:t>
        </w:r>
        <w:r w:rsidRPr="00947132">
          <w:rPr>
            <w:rFonts w:ascii="Times New Roman" w:hAnsi="Times New Roman" w:cs="Times New Roman"/>
            <w:b/>
            <w:bCs/>
            <w:sz w:val="32"/>
            <w:szCs w:val="32"/>
            <w:vertAlign w:val="subscript"/>
          </w:rPr>
          <w:t>2</w:t>
        </w:r>
        <w:r w:rsidRPr="00947132">
          <w:rPr>
            <w:rFonts w:ascii="Times New Roman" w:hAnsi="Times New Roman" w:cs="Times New Roman"/>
            <w:b/>
            <w:bCs/>
            <w:sz w:val="32"/>
            <w:szCs w:val="32"/>
          </w:rPr>
          <w:t>3t</w:t>
        </w:r>
        <w:r w:rsidRPr="00947132">
          <w:rPr>
            <w:rFonts w:ascii="Times New Roman" w:hAnsi="Times New Roman" w:cs="Times New Roman"/>
            <w:b/>
            <w:bCs/>
            <w:sz w:val="32"/>
            <w:szCs w:val="32"/>
            <w:vertAlign w:val="superscript"/>
          </w:rPr>
          <w:t>2</w:t>
        </w:r>
        <w:r w:rsidRPr="00947132">
          <w:rPr>
            <w:rFonts w:ascii="Times New Roman" w:hAnsi="Times New Roman" w:cs="Times New Roman"/>
            <w:b/>
            <w:bCs/>
            <w:sz w:val="32"/>
            <w:szCs w:val="32"/>
          </w:rPr>
          <w:t>(1-t) + B</w:t>
        </w:r>
        <w:r w:rsidRPr="00947132">
          <w:rPr>
            <w:rFonts w:ascii="Times New Roman" w:hAnsi="Times New Roman" w:cs="Times New Roman"/>
            <w:b/>
            <w:bCs/>
            <w:sz w:val="32"/>
            <w:szCs w:val="32"/>
            <w:vertAlign w:val="subscript"/>
          </w:rPr>
          <w:t>3</w:t>
        </w:r>
        <w:r w:rsidRPr="00947132">
          <w:rPr>
            <w:rFonts w:ascii="Times New Roman" w:hAnsi="Times New Roman" w:cs="Times New Roman"/>
            <w:b/>
            <w:bCs/>
            <w:sz w:val="32"/>
            <w:szCs w:val="32"/>
          </w:rPr>
          <w:t>t</w:t>
        </w:r>
        <w:r w:rsidRPr="00947132">
          <w:rPr>
            <w:rFonts w:ascii="Times New Roman" w:hAnsi="Times New Roman" w:cs="Times New Roman"/>
            <w:b/>
            <w:bCs/>
            <w:sz w:val="32"/>
            <w:szCs w:val="32"/>
            <w:vertAlign w:val="superscript"/>
          </w:rPr>
          <w:t>3</w:t>
        </w:r>
      </w:ins>
    </w:p>
    <w:p w:rsidR="00947132" w:rsidRPr="00947132" w:rsidRDefault="00947132" w:rsidP="00947132">
      <w:pPr>
        <w:ind w:left="60"/>
        <w:rPr>
          <w:ins w:id="25" w:author="Unknown"/>
          <w:rFonts w:ascii="Times New Roman" w:hAnsi="Times New Roman" w:cs="Times New Roman"/>
          <w:b/>
          <w:sz w:val="32"/>
          <w:szCs w:val="32"/>
        </w:rPr>
      </w:pPr>
    </w:p>
    <w:p w:rsidR="00947132" w:rsidRPr="00947132" w:rsidRDefault="00947132" w:rsidP="00947132">
      <w:pPr>
        <w:ind w:left="360"/>
        <w:rPr>
          <w:ins w:id="26" w:author="Unknown"/>
          <w:rFonts w:ascii="Times New Roman" w:hAnsi="Times New Roman" w:cs="Times New Roman"/>
          <w:b/>
          <w:sz w:val="32"/>
          <w:szCs w:val="32"/>
        </w:rPr>
      </w:pPr>
      <w:ins w:id="27" w:author="Unknown">
        <w:r w:rsidRPr="00947132">
          <w:rPr>
            <w:rFonts w:ascii="Times New Roman" w:hAnsi="Times New Roman" w:cs="Times New Roman"/>
            <w:b/>
            <w:sz w:val="32"/>
            <w:szCs w:val="32"/>
          </w:rPr>
          <w:t>Substituting the control points B</w:t>
        </w:r>
        <w:r w:rsidRPr="00947132">
          <w:rPr>
            <w:rFonts w:ascii="Times New Roman" w:hAnsi="Times New Roman" w:cs="Times New Roman"/>
            <w:b/>
            <w:sz w:val="32"/>
            <w:szCs w:val="32"/>
            <w:vertAlign w:val="subscript"/>
          </w:rPr>
          <w:t>0</w:t>
        </w:r>
        <w:r w:rsidRPr="00947132">
          <w:rPr>
            <w:rFonts w:ascii="Times New Roman" w:hAnsi="Times New Roman" w:cs="Times New Roman"/>
            <w:b/>
            <w:sz w:val="32"/>
            <w:szCs w:val="32"/>
          </w:rPr>
          <w:t>, B</w:t>
        </w:r>
        <w:r w:rsidRPr="00947132">
          <w:rPr>
            <w:rFonts w:ascii="Times New Roman" w:hAnsi="Times New Roman" w:cs="Times New Roman"/>
            <w:b/>
            <w:sz w:val="32"/>
            <w:szCs w:val="32"/>
            <w:vertAlign w:val="subscript"/>
          </w:rPr>
          <w:t>1</w:t>
        </w:r>
        <w:r w:rsidRPr="00947132">
          <w:rPr>
            <w:rFonts w:ascii="Times New Roman" w:hAnsi="Times New Roman" w:cs="Times New Roman"/>
            <w:b/>
            <w:sz w:val="32"/>
            <w:szCs w:val="32"/>
          </w:rPr>
          <w:t>, B</w:t>
        </w:r>
        <w:r w:rsidRPr="00947132">
          <w:rPr>
            <w:rFonts w:ascii="Times New Roman" w:hAnsi="Times New Roman" w:cs="Times New Roman"/>
            <w:b/>
            <w:sz w:val="32"/>
            <w:szCs w:val="32"/>
            <w:vertAlign w:val="subscript"/>
          </w:rPr>
          <w:t>2</w:t>
        </w:r>
        <w:r w:rsidRPr="00947132">
          <w:rPr>
            <w:rFonts w:ascii="Times New Roman" w:hAnsi="Times New Roman" w:cs="Times New Roman"/>
            <w:b/>
            <w:sz w:val="32"/>
            <w:szCs w:val="32"/>
          </w:rPr>
          <w:t> and B</w:t>
        </w:r>
        <w:r w:rsidRPr="00947132">
          <w:rPr>
            <w:rFonts w:ascii="Times New Roman" w:hAnsi="Times New Roman" w:cs="Times New Roman"/>
            <w:b/>
            <w:sz w:val="32"/>
            <w:szCs w:val="32"/>
            <w:vertAlign w:val="subscript"/>
          </w:rPr>
          <w:t>3</w:t>
        </w:r>
        <w:r w:rsidRPr="00947132">
          <w:rPr>
            <w:rFonts w:ascii="Times New Roman" w:hAnsi="Times New Roman" w:cs="Times New Roman"/>
            <w:b/>
            <w:sz w:val="32"/>
            <w:szCs w:val="32"/>
          </w:rPr>
          <w:t>, we get-</w:t>
        </w:r>
      </w:ins>
    </w:p>
    <w:p w:rsidR="00947132" w:rsidRPr="00947132" w:rsidRDefault="00947132" w:rsidP="00947132">
      <w:pPr>
        <w:ind w:left="360"/>
        <w:rPr>
          <w:ins w:id="28" w:author="Unknown"/>
          <w:rFonts w:ascii="Times New Roman" w:hAnsi="Times New Roman" w:cs="Times New Roman"/>
          <w:b/>
          <w:sz w:val="32"/>
          <w:szCs w:val="32"/>
        </w:rPr>
      </w:pPr>
      <w:ins w:id="29" w:author="Unknown">
        <w:r w:rsidRPr="00947132">
          <w:rPr>
            <w:rFonts w:ascii="Times New Roman" w:hAnsi="Times New Roman" w:cs="Times New Roman"/>
            <w:b/>
            <w:sz w:val="32"/>
            <w:szCs w:val="32"/>
          </w:rPr>
          <w:t>P(t) = [1 0](1-t)</w:t>
        </w:r>
        <w:r w:rsidRPr="00947132">
          <w:rPr>
            <w:rFonts w:ascii="Times New Roman" w:hAnsi="Times New Roman" w:cs="Times New Roman"/>
            <w:b/>
            <w:sz w:val="32"/>
            <w:szCs w:val="32"/>
            <w:vertAlign w:val="superscript"/>
          </w:rPr>
          <w:t>3</w:t>
        </w:r>
        <w:r w:rsidRPr="00947132">
          <w:rPr>
            <w:rFonts w:ascii="Times New Roman" w:hAnsi="Times New Roman" w:cs="Times New Roman"/>
            <w:b/>
            <w:sz w:val="32"/>
            <w:szCs w:val="32"/>
          </w:rPr>
          <w:t> + [3 3]3t(1-t)</w:t>
        </w:r>
        <w:r w:rsidRPr="00947132">
          <w:rPr>
            <w:rFonts w:ascii="Times New Roman" w:hAnsi="Times New Roman" w:cs="Times New Roman"/>
            <w:b/>
            <w:sz w:val="32"/>
            <w:szCs w:val="32"/>
            <w:vertAlign w:val="superscript"/>
          </w:rPr>
          <w:t>2</w:t>
        </w:r>
        <w:r w:rsidRPr="00947132">
          <w:rPr>
            <w:rFonts w:ascii="Times New Roman" w:hAnsi="Times New Roman" w:cs="Times New Roman"/>
            <w:b/>
            <w:sz w:val="32"/>
            <w:szCs w:val="32"/>
          </w:rPr>
          <w:t> + [6 3]3t</w:t>
        </w:r>
        <w:r w:rsidRPr="00947132">
          <w:rPr>
            <w:rFonts w:ascii="Times New Roman" w:hAnsi="Times New Roman" w:cs="Times New Roman"/>
            <w:b/>
            <w:sz w:val="32"/>
            <w:szCs w:val="32"/>
            <w:vertAlign w:val="superscript"/>
          </w:rPr>
          <w:t>2</w:t>
        </w:r>
        <w:r w:rsidRPr="00947132">
          <w:rPr>
            <w:rFonts w:ascii="Times New Roman" w:hAnsi="Times New Roman" w:cs="Times New Roman"/>
            <w:b/>
            <w:sz w:val="32"/>
            <w:szCs w:val="32"/>
          </w:rPr>
          <w:t>(1-t) + [8 1]t</w:t>
        </w:r>
        <w:r w:rsidRPr="00947132">
          <w:rPr>
            <w:rFonts w:ascii="Times New Roman" w:hAnsi="Times New Roman" w:cs="Times New Roman"/>
            <w:b/>
            <w:sz w:val="32"/>
            <w:szCs w:val="32"/>
            <w:vertAlign w:val="superscript"/>
          </w:rPr>
          <w:t>3</w:t>
        </w:r>
        <w:r w:rsidRPr="00947132">
          <w:rPr>
            <w:rFonts w:ascii="Times New Roman" w:hAnsi="Times New Roman" w:cs="Times New Roman"/>
            <w:b/>
            <w:sz w:val="32"/>
            <w:szCs w:val="32"/>
          </w:rPr>
          <w:t> ……..(1)</w:t>
        </w:r>
      </w:ins>
    </w:p>
    <w:p w:rsidR="00947132" w:rsidRPr="00947132" w:rsidRDefault="00947132" w:rsidP="00947132">
      <w:pPr>
        <w:ind w:left="60"/>
        <w:rPr>
          <w:ins w:id="30" w:author="Unknown"/>
          <w:rFonts w:ascii="Times New Roman" w:hAnsi="Times New Roman" w:cs="Times New Roman"/>
          <w:b/>
          <w:sz w:val="32"/>
          <w:szCs w:val="32"/>
        </w:rPr>
      </w:pPr>
    </w:p>
    <w:p w:rsidR="00947132" w:rsidRPr="00947132" w:rsidRDefault="00947132" w:rsidP="00947132">
      <w:pPr>
        <w:ind w:left="360"/>
        <w:rPr>
          <w:ins w:id="31" w:author="Unknown"/>
          <w:rFonts w:ascii="Times New Roman" w:hAnsi="Times New Roman" w:cs="Times New Roman"/>
          <w:b/>
          <w:sz w:val="32"/>
          <w:szCs w:val="32"/>
        </w:rPr>
      </w:pPr>
      <w:ins w:id="32" w:author="Unknown">
        <w:r w:rsidRPr="00947132">
          <w:rPr>
            <w:rFonts w:ascii="Times New Roman" w:hAnsi="Times New Roman" w:cs="Times New Roman"/>
            <w:b/>
            <w:sz w:val="32"/>
            <w:szCs w:val="32"/>
          </w:rPr>
          <w:t>Now,</w:t>
        </w:r>
      </w:ins>
    </w:p>
    <w:p w:rsidR="00947132" w:rsidRPr="00947132" w:rsidRDefault="00947132" w:rsidP="00947132">
      <w:pPr>
        <w:ind w:left="360"/>
        <w:rPr>
          <w:ins w:id="33" w:author="Unknown"/>
          <w:rFonts w:ascii="Times New Roman" w:hAnsi="Times New Roman" w:cs="Times New Roman"/>
          <w:b/>
          <w:sz w:val="32"/>
          <w:szCs w:val="32"/>
        </w:rPr>
      </w:pPr>
      <w:ins w:id="34" w:author="Unknown">
        <w:r w:rsidRPr="00947132">
          <w:rPr>
            <w:rFonts w:ascii="Times New Roman" w:hAnsi="Times New Roman" w:cs="Times New Roman"/>
            <w:b/>
            <w:sz w:val="32"/>
            <w:szCs w:val="32"/>
          </w:rPr>
          <w:lastRenderedPageBreak/>
          <w:t>To get 5 points lying on the curve, assume any 5 values of t lying in the range 0 &lt;= t &lt;= 1.</w:t>
        </w:r>
      </w:ins>
    </w:p>
    <w:p w:rsidR="00947132" w:rsidRPr="00947132" w:rsidRDefault="00947132" w:rsidP="00947132">
      <w:pPr>
        <w:ind w:left="360"/>
        <w:rPr>
          <w:ins w:id="35" w:author="Unknown"/>
          <w:rFonts w:ascii="Times New Roman" w:hAnsi="Times New Roman" w:cs="Times New Roman"/>
          <w:b/>
          <w:sz w:val="32"/>
          <w:szCs w:val="32"/>
        </w:rPr>
      </w:pPr>
      <w:ins w:id="36" w:author="Unknown">
        <w:r w:rsidRPr="00947132">
          <w:rPr>
            <w:rFonts w:ascii="Times New Roman" w:hAnsi="Times New Roman" w:cs="Times New Roman"/>
            <w:b/>
            <w:sz w:val="32"/>
            <w:szCs w:val="32"/>
          </w:rPr>
          <w:t xml:space="preserve">Let 5 values of t are 0, 0.2, 0.5, 0.7, </w:t>
        </w:r>
        <w:proofErr w:type="gramStart"/>
        <w:r w:rsidRPr="00947132">
          <w:rPr>
            <w:rFonts w:ascii="Times New Roman" w:hAnsi="Times New Roman" w:cs="Times New Roman"/>
            <w:b/>
            <w:sz w:val="32"/>
            <w:szCs w:val="32"/>
          </w:rPr>
          <w:t>1</w:t>
        </w:r>
        <w:proofErr w:type="gramEnd"/>
      </w:ins>
    </w:p>
    <w:p w:rsidR="00947132" w:rsidRPr="00947132" w:rsidRDefault="00947132" w:rsidP="00947132">
      <w:pPr>
        <w:ind w:left="60"/>
        <w:rPr>
          <w:ins w:id="37" w:author="Unknown"/>
          <w:rFonts w:ascii="Times New Roman" w:hAnsi="Times New Roman" w:cs="Times New Roman"/>
          <w:b/>
          <w:sz w:val="32"/>
          <w:szCs w:val="32"/>
        </w:rPr>
      </w:pPr>
    </w:p>
    <w:p w:rsidR="00947132" w:rsidRPr="00947132" w:rsidRDefault="00947132" w:rsidP="00947132">
      <w:pPr>
        <w:ind w:left="360"/>
        <w:rPr>
          <w:ins w:id="38" w:author="Unknown"/>
          <w:rFonts w:ascii="Times New Roman" w:hAnsi="Times New Roman" w:cs="Times New Roman"/>
          <w:b/>
          <w:bCs/>
          <w:sz w:val="32"/>
          <w:szCs w:val="32"/>
        </w:rPr>
      </w:pPr>
      <w:ins w:id="39" w:author="Unknown">
        <w:r w:rsidRPr="00947132">
          <w:rPr>
            <w:rFonts w:ascii="Times New Roman" w:hAnsi="Times New Roman" w:cs="Times New Roman"/>
            <w:b/>
            <w:bCs/>
            <w:sz w:val="32"/>
            <w:szCs w:val="32"/>
          </w:rPr>
          <w:t>For t = 0:</w:t>
        </w:r>
      </w:ins>
    </w:p>
    <w:p w:rsidR="00947132" w:rsidRPr="00947132" w:rsidRDefault="00947132" w:rsidP="00947132">
      <w:pPr>
        <w:ind w:left="60"/>
        <w:rPr>
          <w:ins w:id="40" w:author="Unknown"/>
          <w:rFonts w:ascii="Times New Roman" w:hAnsi="Times New Roman" w:cs="Times New Roman"/>
          <w:b/>
          <w:sz w:val="32"/>
          <w:szCs w:val="32"/>
        </w:rPr>
      </w:pPr>
    </w:p>
    <w:p w:rsidR="00947132" w:rsidRPr="00947132" w:rsidRDefault="00947132" w:rsidP="00947132">
      <w:pPr>
        <w:ind w:left="360"/>
        <w:rPr>
          <w:ins w:id="41" w:author="Unknown"/>
          <w:rFonts w:ascii="Times New Roman" w:hAnsi="Times New Roman" w:cs="Times New Roman"/>
          <w:b/>
          <w:sz w:val="32"/>
          <w:szCs w:val="32"/>
        </w:rPr>
      </w:pPr>
      <w:ins w:id="42" w:author="Unknown">
        <w:r w:rsidRPr="00947132">
          <w:rPr>
            <w:rFonts w:ascii="Times New Roman" w:hAnsi="Times New Roman" w:cs="Times New Roman"/>
            <w:b/>
            <w:sz w:val="32"/>
            <w:szCs w:val="32"/>
          </w:rPr>
          <w:t>Substituting t=0 in (1), we get-</w:t>
        </w:r>
      </w:ins>
    </w:p>
    <w:p w:rsidR="00947132" w:rsidRPr="00947132" w:rsidRDefault="00947132" w:rsidP="00947132">
      <w:pPr>
        <w:ind w:left="360"/>
        <w:rPr>
          <w:ins w:id="43" w:author="Unknown"/>
          <w:rFonts w:ascii="Times New Roman" w:hAnsi="Times New Roman" w:cs="Times New Roman"/>
          <w:b/>
          <w:sz w:val="32"/>
          <w:szCs w:val="32"/>
        </w:rPr>
      </w:pPr>
      <w:proofErr w:type="gramStart"/>
      <w:ins w:id="44" w:author="Unknown">
        <w:r w:rsidRPr="00947132">
          <w:rPr>
            <w:rFonts w:ascii="Times New Roman" w:hAnsi="Times New Roman" w:cs="Times New Roman"/>
            <w:b/>
            <w:sz w:val="32"/>
            <w:szCs w:val="32"/>
          </w:rPr>
          <w:t>P(</w:t>
        </w:r>
        <w:proofErr w:type="gramEnd"/>
        <w:r w:rsidRPr="00947132">
          <w:rPr>
            <w:rFonts w:ascii="Times New Roman" w:hAnsi="Times New Roman" w:cs="Times New Roman"/>
            <w:b/>
            <w:sz w:val="32"/>
            <w:szCs w:val="32"/>
          </w:rPr>
          <w:t>0) = [1 0](1-0)</w:t>
        </w:r>
        <w:r w:rsidRPr="00947132">
          <w:rPr>
            <w:rFonts w:ascii="Times New Roman" w:hAnsi="Times New Roman" w:cs="Times New Roman"/>
            <w:b/>
            <w:sz w:val="32"/>
            <w:szCs w:val="32"/>
            <w:vertAlign w:val="superscript"/>
          </w:rPr>
          <w:t>3</w:t>
        </w:r>
        <w:r w:rsidRPr="00947132">
          <w:rPr>
            <w:rFonts w:ascii="Times New Roman" w:hAnsi="Times New Roman" w:cs="Times New Roman"/>
            <w:b/>
            <w:sz w:val="32"/>
            <w:szCs w:val="32"/>
          </w:rPr>
          <w:t> + [3 3]3(0)(1-t)</w:t>
        </w:r>
        <w:r w:rsidRPr="00947132">
          <w:rPr>
            <w:rFonts w:ascii="Times New Roman" w:hAnsi="Times New Roman" w:cs="Times New Roman"/>
            <w:b/>
            <w:sz w:val="32"/>
            <w:szCs w:val="32"/>
            <w:vertAlign w:val="superscript"/>
          </w:rPr>
          <w:t>2</w:t>
        </w:r>
        <w:r w:rsidRPr="00947132">
          <w:rPr>
            <w:rFonts w:ascii="Times New Roman" w:hAnsi="Times New Roman" w:cs="Times New Roman"/>
            <w:b/>
            <w:sz w:val="32"/>
            <w:szCs w:val="32"/>
          </w:rPr>
          <w:t> + [6 3]3(0)</w:t>
        </w:r>
        <w:r w:rsidRPr="00947132">
          <w:rPr>
            <w:rFonts w:ascii="Times New Roman" w:hAnsi="Times New Roman" w:cs="Times New Roman"/>
            <w:b/>
            <w:sz w:val="32"/>
            <w:szCs w:val="32"/>
            <w:vertAlign w:val="superscript"/>
          </w:rPr>
          <w:t>2</w:t>
        </w:r>
        <w:r w:rsidRPr="00947132">
          <w:rPr>
            <w:rFonts w:ascii="Times New Roman" w:hAnsi="Times New Roman" w:cs="Times New Roman"/>
            <w:b/>
            <w:sz w:val="32"/>
            <w:szCs w:val="32"/>
          </w:rPr>
          <w:t>(1-0) + [8 1](0)</w:t>
        </w:r>
        <w:r w:rsidRPr="00947132">
          <w:rPr>
            <w:rFonts w:ascii="Times New Roman" w:hAnsi="Times New Roman" w:cs="Times New Roman"/>
            <w:b/>
            <w:sz w:val="32"/>
            <w:szCs w:val="32"/>
            <w:vertAlign w:val="superscript"/>
          </w:rPr>
          <w:t>3</w:t>
        </w:r>
      </w:ins>
    </w:p>
    <w:p w:rsidR="00947132" w:rsidRPr="00947132" w:rsidRDefault="00947132" w:rsidP="00947132">
      <w:pPr>
        <w:ind w:left="360"/>
        <w:rPr>
          <w:ins w:id="45" w:author="Unknown"/>
          <w:rFonts w:ascii="Times New Roman" w:hAnsi="Times New Roman" w:cs="Times New Roman"/>
          <w:b/>
          <w:sz w:val="32"/>
          <w:szCs w:val="32"/>
        </w:rPr>
      </w:pPr>
      <w:proofErr w:type="gramStart"/>
      <w:ins w:id="46" w:author="Unknown">
        <w:r w:rsidRPr="00947132">
          <w:rPr>
            <w:rFonts w:ascii="Times New Roman" w:hAnsi="Times New Roman" w:cs="Times New Roman"/>
            <w:b/>
            <w:sz w:val="32"/>
            <w:szCs w:val="32"/>
          </w:rPr>
          <w:t>P(</w:t>
        </w:r>
        <w:proofErr w:type="gramEnd"/>
        <w:r w:rsidRPr="00947132">
          <w:rPr>
            <w:rFonts w:ascii="Times New Roman" w:hAnsi="Times New Roman" w:cs="Times New Roman"/>
            <w:b/>
            <w:sz w:val="32"/>
            <w:szCs w:val="32"/>
          </w:rPr>
          <w:t>0) = [1 0] + 0 + 0 + 0</w:t>
        </w:r>
      </w:ins>
    </w:p>
    <w:p w:rsidR="00947132" w:rsidRPr="00947132" w:rsidRDefault="00947132" w:rsidP="00947132">
      <w:pPr>
        <w:ind w:left="360"/>
        <w:rPr>
          <w:ins w:id="47" w:author="Unknown"/>
          <w:rFonts w:ascii="Times New Roman" w:hAnsi="Times New Roman" w:cs="Times New Roman"/>
          <w:b/>
          <w:sz w:val="32"/>
          <w:szCs w:val="32"/>
        </w:rPr>
      </w:pPr>
      <w:proofErr w:type="gramStart"/>
      <w:ins w:id="48" w:author="Unknown">
        <w:r w:rsidRPr="00947132">
          <w:rPr>
            <w:rFonts w:ascii="Times New Roman" w:hAnsi="Times New Roman" w:cs="Times New Roman"/>
            <w:b/>
            <w:sz w:val="32"/>
            <w:szCs w:val="32"/>
          </w:rPr>
          <w:t>P(</w:t>
        </w:r>
        <w:proofErr w:type="gramEnd"/>
        <w:r w:rsidRPr="00947132">
          <w:rPr>
            <w:rFonts w:ascii="Times New Roman" w:hAnsi="Times New Roman" w:cs="Times New Roman"/>
            <w:b/>
            <w:sz w:val="32"/>
            <w:szCs w:val="32"/>
          </w:rPr>
          <w:t>0) = [1 0]</w:t>
        </w:r>
      </w:ins>
    </w:p>
    <w:p w:rsidR="00947132" w:rsidRPr="00947132" w:rsidRDefault="00947132" w:rsidP="00947132">
      <w:pPr>
        <w:ind w:left="60"/>
        <w:rPr>
          <w:ins w:id="49" w:author="Unknown"/>
          <w:rFonts w:ascii="Times New Roman" w:hAnsi="Times New Roman" w:cs="Times New Roman"/>
          <w:b/>
          <w:sz w:val="32"/>
          <w:szCs w:val="32"/>
        </w:rPr>
      </w:pPr>
    </w:p>
    <w:p w:rsidR="00947132" w:rsidRPr="00947132" w:rsidRDefault="00947132" w:rsidP="00947132">
      <w:pPr>
        <w:ind w:left="360"/>
        <w:rPr>
          <w:ins w:id="50" w:author="Unknown"/>
          <w:rFonts w:ascii="Times New Roman" w:hAnsi="Times New Roman" w:cs="Times New Roman"/>
          <w:b/>
          <w:bCs/>
          <w:sz w:val="32"/>
          <w:szCs w:val="32"/>
        </w:rPr>
      </w:pPr>
      <w:ins w:id="51" w:author="Unknown">
        <w:r w:rsidRPr="00947132">
          <w:rPr>
            <w:rFonts w:ascii="Times New Roman" w:hAnsi="Times New Roman" w:cs="Times New Roman"/>
            <w:b/>
            <w:bCs/>
            <w:sz w:val="32"/>
            <w:szCs w:val="32"/>
          </w:rPr>
          <w:t>For t = 0.2:</w:t>
        </w:r>
      </w:ins>
    </w:p>
    <w:p w:rsidR="00947132" w:rsidRPr="00947132" w:rsidRDefault="00947132" w:rsidP="00947132">
      <w:pPr>
        <w:ind w:left="60"/>
        <w:rPr>
          <w:ins w:id="52" w:author="Unknown"/>
          <w:rFonts w:ascii="Times New Roman" w:hAnsi="Times New Roman" w:cs="Times New Roman"/>
          <w:b/>
          <w:sz w:val="32"/>
          <w:szCs w:val="32"/>
        </w:rPr>
      </w:pPr>
    </w:p>
    <w:p w:rsidR="00947132" w:rsidRPr="00947132" w:rsidRDefault="00947132" w:rsidP="00947132">
      <w:pPr>
        <w:ind w:left="360"/>
        <w:rPr>
          <w:ins w:id="53" w:author="Unknown"/>
          <w:rFonts w:ascii="Times New Roman" w:hAnsi="Times New Roman" w:cs="Times New Roman"/>
          <w:b/>
          <w:sz w:val="32"/>
          <w:szCs w:val="32"/>
        </w:rPr>
      </w:pPr>
      <w:ins w:id="54" w:author="Unknown">
        <w:r w:rsidRPr="00947132">
          <w:rPr>
            <w:rFonts w:ascii="Times New Roman" w:hAnsi="Times New Roman" w:cs="Times New Roman"/>
            <w:b/>
            <w:sz w:val="32"/>
            <w:szCs w:val="32"/>
          </w:rPr>
          <w:t>Substituting t=0.2 in (1), we get-</w:t>
        </w:r>
      </w:ins>
    </w:p>
    <w:p w:rsidR="00947132" w:rsidRPr="00947132" w:rsidRDefault="00947132" w:rsidP="00947132">
      <w:pPr>
        <w:ind w:left="360"/>
        <w:rPr>
          <w:ins w:id="55" w:author="Unknown"/>
          <w:rFonts w:ascii="Times New Roman" w:hAnsi="Times New Roman" w:cs="Times New Roman"/>
          <w:b/>
          <w:sz w:val="32"/>
          <w:szCs w:val="32"/>
        </w:rPr>
      </w:pPr>
      <w:proofErr w:type="gramStart"/>
      <w:ins w:id="56" w:author="Unknown">
        <w:r w:rsidRPr="00947132">
          <w:rPr>
            <w:rFonts w:ascii="Times New Roman" w:hAnsi="Times New Roman" w:cs="Times New Roman"/>
            <w:b/>
            <w:sz w:val="32"/>
            <w:szCs w:val="32"/>
          </w:rPr>
          <w:t>P(</w:t>
        </w:r>
        <w:proofErr w:type="gramEnd"/>
        <w:r w:rsidRPr="00947132">
          <w:rPr>
            <w:rFonts w:ascii="Times New Roman" w:hAnsi="Times New Roman" w:cs="Times New Roman"/>
            <w:b/>
            <w:sz w:val="32"/>
            <w:szCs w:val="32"/>
          </w:rPr>
          <w:t>0.2) = [1 0](1-0.2)</w:t>
        </w:r>
        <w:r w:rsidRPr="00947132">
          <w:rPr>
            <w:rFonts w:ascii="Times New Roman" w:hAnsi="Times New Roman" w:cs="Times New Roman"/>
            <w:b/>
            <w:sz w:val="32"/>
            <w:szCs w:val="32"/>
            <w:vertAlign w:val="superscript"/>
          </w:rPr>
          <w:t>3</w:t>
        </w:r>
        <w:r w:rsidRPr="00947132">
          <w:rPr>
            <w:rFonts w:ascii="Times New Roman" w:hAnsi="Times New Roman" w:cs="Times New Roman"/>
            <w:b/>
            <w:sz w:val="32"/>
            <w:szCs w:val="32"/>
          </w:rPr>
          <w:t> + [3 3]3(0.2)(1-0.2)</w:t>
        </w:r>
        <w:r w:rsidRPr="00947132">
          <w:rPr>
            <w:rFonts w:ascii="Times New Roman" w:hAnsi="Times New Roman" w:cs="Times New Roman"/>
            <w:b/>
            <w:sz w:val="32"/>
            <w:szCs w:val="32"/>
            <w:vertAlign w:val="superscript"/>
          </w:rPr>
          <w:t>2</w:t>
        </w:r>
        <w:r w:rsidRPr="00947132">
          <w:rPr>
            <w:rFonts w:ascii="Times New Roman" w:hAnsi="Times New Roman" w:cs="Times New Roman"/>
            <w:b/>
            <w:sz w:val="32"/>
            <w:szCs w:val="32"/>
          </w:rPr>
          <w:t> + [6 3]3(0.2)</w:t>
        </w:r>
        <w:r w:rsidRPr="00947132">
          <w:rPr>
            <w:rFonts w:ascii="Times New Roman" w:hAnsi="Times New Roman" w:cs="Times New Roman"/>
            <w:b/>
            <w:sz w:val="32"/>
            <w:szCs w:val="32"/>
            <w:vertAlign w:val="superscript"/>
          </w:rPr>
          <w:t>2</w:t>
        </w:r>
        <w:r w:rsidRPr="00947132">
          <w:rPr>
            <w:rFonts w:ascii="Times New Roman" w:hAnsi="Times New Roman" w:cs="Times New Roman"/>
            <w:b/>
            <w:sz w:val="32"/>
            <w:szCs w:val="32"/>
          </w:rPr>
          <w:t>(1-0.2) + [8 1](0.2)</w:t>
        </w:r>
        <w:r w:rsidRPr="00947132">
          <w:rPr>
            <w:rFonts w:ascii="Times New Roman" w:hAnsi="Times New Roman" w:cs="Times New Roman"/>
            <w:b/>
            <w:sz w:val="32"/>
            <w:szCs w:val="32"/>
            <w:vertAlign w:val="superscript"/>
          </w:rPr>
          <w:t>3</w:t>
        </w:r>
      </w:ins>
    </w:p>
    <w:p w:rsidR="00947132" w:rsidRPr="00947132" w:rsidRDefault="00947132" w:rsidP="00947132">
      <w:pPr>
        <w:ind w:left="360"/>
        <w:rPr>
          <w:ins w:id="57" w:author="Unknown"/>
          <w:rFonts w:ascii="Times New Roman" w:hAnsi="Times New Roman" w:cs="Times New Roman"/>
          <w:b/>
          <w:sz w:val="32"/>
          <w:szCs w:val="32"/>
        </w:rPr>
      </w:pPr>
      <w:proofErr w:type="gramStart"/>
      <w:ins w:id="58" w:author="Unknown">
        <w:r w:rsidRPr="00947132">
          <w:rPr>
            <w:rFonts w:ascii="Times New Roman" w:hAnsi="Times New Roman" w:cs="Times New Roman"/>
            <w:b/>
            <w:sz w:val="32"/>
            <w:szCs w:val="32"/>
          </w:rPr>
          <w:t>P(</w:t>
        </w:r>
        <w:proofErr w:type="gramEnd"/>
        <w:r w:rsidRPr="00947132">
          <w:rPr>
            <w:rFonts w:ascii="Times New Roman" w:hAnsi="Times New Roman" w:cs="Times New Roman"/>
            <w:b/>
            <w:sz w:val="32"/>
            <w:szCs w:val="32"/>
          </w:rPr>
          <w:t>0.2) = [1 0](0.8)</w:t>
        </w:r>
        <w:r w:rsidRPr="00947132">
          <w:rPr>
            <w:rFonts w:ascii="Times New Roman" w:hAnsi="Times New Roman" w:cs="Times New Roman"/>
            <w:b/>
            <w:sz w:val="32"/>
            <w:szCs w:val="32"/>
            <w:vertAlign w:val="superscript"/>
          </w:rPr>
          <w:t>3</w:t>
        </w:r>
        <w:r w:rsidRPr="00947132">
          <w:rPr>
            <w:rFonts w:ascii="Times New Roman" w:hAnsi="Times New Roman" w:cs="Times New Roman"/>
            <w:b/>
            <w:sz w:val="32"/>
            <w:szCs w:val="32"/>
          </w:rPr>
          <w:t> + [3 3]3(0.2)(0.8)</w:t>
        </w:r>
        <w:r w:rsidRPr="00947132">
          <w:rPr>
            <w:rFonts w:ascii="Times New Roman" w:hAnsi="Times New Roman" w:cs="Times New Roman"/>
            <w:b/>
            <w:sz w:val="32"/>
            <w:szCs w:val="32"/>
            <w:vertAlign w:val="superscript"/>
          </w:rPr>
          <w:t>2</w:t>
        </w:r>
        <w:r w:rsidRPr="00947132">
          <w:rPr>
            <w:rFonts w:ascii="Times New Roman" w:hAnsi="Times New Roman" w:cs="Times New Roman"/>
            <w:b/>
            <w:sz w:val="32"/>
            <w:szCs w:val="32"/>
          </w:rPr>
          <w:t> + [6 3]3(0.2)</w:t>
        </w:r>
        <w:r w:rsidRPr="00947132">
          <w:rPr>
            <w:rFonts w:ascii="Times New Roman" w:hAnsi="Times New Roman" w:cs="Times New Roman"/>
            <w:b/>
            <w:sz w:val="32"/>
            <w:szCs w:val="32"/>
            <w:vertAlign w:val="superscript"/>
          </w:rPr>
          <w:t>2</w:t>
        </w:r>
        <w:r w:rsidRPr="00947132">
          <w:rPr>
            <w:rFonts w:ascii="Times New Roman" w:hAnsi="Times New Roman" w:cs="Times New Roman"/>
            <w:b/>
            <w:sz w:val="32"/>
            <w:szCs w:val="32"/>
          </w:rPr>
          <w:t>(0.8) + [8 1](0.2)</w:t>
        </w:r>
        <w:r w:rsidRPr="00947132">
          <w:rPr>
            <w:rFonts w:ascii="Times New Roman" w:hAnsi="Times New Roman" w:cs="Times New Roman"/>
            <w:b/>
            <w:sz w:val="32"/>
            <w:szCs w:val="32"/>
            <w:vertAlign w:val="superscript"/>
          </w:rPr>
          <w:t>3</w:t>
        </w:r>
      </w:ins>
    </w:p>
    <w:p w:rsidR="00947132" w:rsidRPr="00947132" w:rsidRDefault="00947132" w:rsidP="00947132">
      <w:pPr>
        <w:ind w:left="360"/>
        <w:rPr>
          <w:ins w:id="59" w:author="Unknown"/>
          <w:rFonts w:ascii="Times New Roman" w:hAnsi="Times New Roman" w:cs="Times New Roman"/>
          <w:b/>
          <w:sz w:val="32"/>
          <w:szCs w:val="32"/>
        </w:rPr>
      </w:pPr>
      <w:proofErr w:type="gramStart"/>
      <w:ins w:id="60" w:author="Unknown">
        <w:r w:rsidRPr="00947132">
          <w:rPr>
            <w:rFonts w:ascii="Times New Roman" w:hAnsi="Times New Roman" w:cs="Times New Roman"/>
            <w:b/>
            <w:sz w:val="32"/>
            <w:szCs w:val="32"/>
          </w:rPr>
          <w:t>P(</w:t>
        </w:r>
        <w:proofErr w:type="gramEnd"/>
        <w:r w:rsidRPr="00947132">
          <w:rPr>
            <w:rFonts w:ascii="Times New Roman" w:hAnsi="Times New Roman" w:cs="Times New Roman"/>
            <w:b/>
            <w:sz w:val="32"/>
            <w:szCs w:val="32"/>
          </w:rPr>
          <w:t>0.2) = [1 0] x 0.512 + [3 3] x 3 x 0.2 x 0.64 + [6 3] x 3 x 0.04 x 0.8 + [8 1] x 0.008</w:t>
        </w:r>
      </w:ins>
    </w:p>
    <w:p w:rsidR="00947132" w:rsidRPr="00947132" w:rsidRDefault="00947132" w:rsidP="00947132">
      <w:pPr>
        <w:ind w:left="360"/>
        <w:rPr>
          <w:ins w:id="61" w:author="Unknown"/>
          <w:rFonts w:ascii="Times New Roman" w:hAnsi="Times New Roman" w:cs="Times New Roman"/>
          <w:b/>
          <w:sz w:val="32"/>
          <w:szCs w:val="32"/>
        </w:rPr>
      </w:pPr>
      <w:proofErr w:type="gramStart"/>
      <w:ins w:id="62" w:author="Unknown">
        <w:r w:rsidRPr="00947132">
          <w:rPr>
            <w:rFonts w:ascii="Times New Roman" w:hAnsi="Times New Roman" w:cs="Times New Roman"/>
            <w:b/>
            <w:sz w:val="32"/>
            <w:szCs w:val="32"/>
          </w:rPr>
          <w:t>P(</w:t>
        </w:r>
        <w:proofErr w:type="gramEnd"/>
        <w:r w:rsidRPr="00947132">
          <w:rPr>
            <w:rFonts w:ascii="Times New Roman" w:hAnsi="Times New Roman" w:cs="Times New Roman"/>
            <w:b/>
            <w:sz w:val="32"/>
            <w:szCs w:val="32"/>
          </w:rPr>
          <w:t>0.2) = [1 0] x 0.512 + [3 3] x 0.384 + [6 3] x 0.096 + [8 1] x 0.008</w:t>
        </w:r>
      </w:ins>
    </w:p>
    <w:p w:rsidR="00947132" w:rsidRPr="00947132" w:rsidRDefault="00947132" w:rsidP="00947132">
      <w:pPr>
        <w:ind w:left="360"/>
        <w:rPr>
          <w:ins w:id="63" w:author="Unknown"/>
          <w:rFonts w:ascii="Times New Roman" w:hAnsi="Times New Roman" w:cs="Times New Roman"/>
          <w:b/>
          <w:sz w:val="32"/>
          <w:szCs w:val="32"/>
        </w:rPr>
      </w:pPr>
      <w:proofErr w:type="gramStart"/>
      <w:ins w:id="64" w:author="Unknown">
        <w:r w:rsidRPr="00947132">
          <w:rPr>
            <w:rFonts w:ascii="Times New Roman" w:hAnsi="Times New Roman" w:cs="Times New Roman"/>
            <w:b/>
            <w:sz w:val="32"/>
            <w:szCs w:val="32"/>
          </w:rPr>
          <w:t>P(</w:t>
        </w:r>
        <w:proofErr w:type="gramEnd"/>
        <w:r w:rsidRPr="00947132">
          <w:rPr>
            <w:rFonts w:ascii="Times New Roman" w:hAnsi="Times New Roman" w:cs="Times New Roman"/>
            <w:b/>
            <w:sz w:val="32"/>
            <w:szCs w:val="32"/>
          </w:rPr>
          <w:t>0.2) = [0.512 0] + [1.152 1.152] + [0.576 0.288] + [0.064 0.008]</w:t>
        </w:r>
      </w:ins>
    </w:p>
    <w:p w:rsidR="00947132" w:rsidRPr="00947132" w:rsidRDefault="00947132" w:rsidP="00947132">
      <w:pPr>
        <w:ind w:left="360"/>
        <w:rPr>
          <w:ins w:id="65" w:author="Unknown"/>
          <w:rFonts w:ascii="Times New Roman" w:hAnsi="Times New Roman" w:cs="Times New Roman"/>
          <w:b/>
          <w:sz w:val="32"/>
          <w:szCs w:val="32"/>
        </w:rPr>
      </w:pPr>
      <w:proofErr w:type="gramStart"/>
      <w:ins w:id="66" w:author="Unknown">
        <w:r w:rsidRPr="00947132">
          <w:rPr>
            <w:rFonts w:ascii="Times New Roman" w:hAnsi="Times New Roman" w:cs="Times New Roman"/>
            <w:b/>
            <w:sz w:val="32"/>
            <w:szCs w:val="32"/>
          </w:rPr>
          <w:lastRenderedPageBreak/>
          <w:t>P(</w:t>
        </w:r>
        <w:proofErr w:type="gramEnd"/>
        <w:r w:rsidRPr="00947132">
          <w:rPr>
            <w:rFonts w:ascii="Times New Roman" w:hAnsi="Times New Roman" w:cs="Times New Roman"/>
            <w:b/>
            <w:sz w:val="32"/>
            <w:szCs w:val="32"/>
          </w:rPr>
          <w:t>0.2) = [2.304 1.448]</w:t>
        </w:r>
      </w:ins>
    </w:p>
    <w:p w:rsidR="00947132" w:rsidRPr="00947132" w:rsidRDefault="00947132" w:rsidP="00947132">
      <w:pPr>
        <w:ind w:left="60"/>
        <w:rPr>
          <w:ins w:id="67" w:author="Unknown"/>
          <w:rFonts w:ascii="Times New Roman" w:hAnsi="Times New Roman" w:cs="Times New Roman"/>
          <w:b/>
          <w:sz w:val="32"/>
          <w:szCs w:val="32"/>
        </w:rPr>
      </w:pPr>
    </w:p>
    <w:p w:rsidR="00947132" w:rsidRPr="00947132" w:rsidRDefault="00947132" w:rsidP="00947132">
      <w:pPr>
        <w:ind w:left="360"/>
        <w:rPr>
          <w:ins w:id="68" w:author="Unknown"/>
          <w:rFonts w:ascii="Times New Roman" w:hAnsi="Times New Roman" w:cs="Times New Roman"/>
          <w:b/>
          <w:bCs/>
          <w:sz w:val="32"/>
          <w:szCs w:val="32"/>
        </w:rPr>
      </w:pPr>
      <w:ins w:id="69" w:author="Unknown">
        <w:r w:rsidRPr="00947132">
          <w:rPr>
            <w:rFonts w:ascii="Times New Roman" w:hAnsi="Times New Roman" w:cs="Times New Roman"/>
            <w:b/>
            <w:bCs/>
            <w:sz w:val="32"/>
            <w:szCs w:val="32"/>
          </w:rPr>
          <w:t>For t = 0.5:</w:t>
        </w:r>
      </w:ins>
    </w:p>
    <w:p w:rsidR="00947132" w:rsidRPr="00947132" w:rsidRDefault="00947132" w:rsidP="00947132">
      <w:pPr>
        <w:ind w:left="60"/>
        <w:rPr>
          <w:ins w:id="70" w:author="Unknown"/>
          <w:rFonts w:ascii="Times New Roman" w:hAnsi="Times New Roman" w:cs="Times New Roman"/>
          <w:b/>
          <w:sz w:val="32"/>
          <w:szCs w:val="32"/>
        </w:rPr>
      </w:pPr>
    </w:p>
    <w:p w:rsidR="00947132" w:rsidRPr="00947132" w:rsidRDefault="00947132" w:rsidP="00947132">
      <w:pPr>
        <w:ind w:left="360"/>
        <w:rPr>
          <w:ins w:id="71" w:author="Unknown"/>
          <w:rFonts w:ascii="Times New Roman" w:hAnsi="Times New Roman" w:cs="Times New Roman"/>
          <w:b/>
          <w:sz w:val="32"/>
          <w:szCs w:val="32"/>
        </w:rPr>
      </w:pPr>
      <w:ins w:id="72" w:author="Unknown">
        <w:r w:rsidRPr="00947132">
          <w:rPr>
            <w:rFonts w:ascii="Times New Roman" w:hAnsi="Times New Roman" w:cs="Times New Roman"/>
            <w:b/>
            <w:sz w:val="32"/>
            <w:szCs w:val="32"/>
          </w:rPr>
          <w:t>Substituting t=0.5 in (1), we get-</w:t>
        </w:r>
      </w:ins>
    </w:p>
    <w:p w:rsidR="00947132" w:rsidRPr="00947132" w:rsidRDefault="00947132" w:rsidP="00947132">
      <w:pPr>
        <w:ind w:left="360"/>
        <w:rPr>
          <w:ins w:id="73" w:author="Unknown"/>
          <w:rFonts w:ascii="Times New Roman" w:hAnsi="Times New Roman" w:cs="Times New Roman"/>
          <w:b/>
          <w:sz w:val="32"/>
          <w:szCs w:val="32"/>
        </w:rPr>
      </w:pPr>
      <w:proofErr w:type="gramStart"/>
      <w:ins w:id="74" w:author="Unknown">
        <w:r w:rsidRPr="00947132">
          <w:rPr>
            <w:rFonts w:ascii="Times New Roman" w:hAnsi="Times New Roman" w:cs="Times New Roman"/>
            <w:b/>
            <w:sz w:val="32"/>
            <w:szCs w:val="32"/>
          </w:rPr>
          <w:t>P(</w:t>
        </w:r>
        <w:proofErr w:type="gramEnd"/>
        <w:r w:rsidRPr="00947132">
          <w:rPr>
            <w:rFonts w:ascii="Times New Roman" w:hAnsi="Times New Roman" w:cs="Times New Roman"/>
            <w:b/>
            <w:sz w:val="32"/>
            <w:szCs w:val="32"/>
          </w:rPr>
          <w:t>0.5) = [1 0](1-0.5)</w:t>
        </w:r>
        <w:r w:rsidRPr="00947132">
          <w:rPr>
            <w:rFonts w:ascii="Times New Roman" w:hAnsi="Times New Roman" w:cs="Times New Roman"/>
            <w:b/>
            <w:sz w:val="32"/>
            <w:szCs w:val="32"/>
            <w:vertAlign w:val="superscript"/>
          </w:rPr>
          <w:t>3</w:t>
        </w:r>
        <w:r w:rsidRPr="00947132">
          <w:rPr>
            <w:rFonts w:ascii="Times New Roman" w:hAnsi="Times New Roman" w:cs="Times New Roman"/>
            <w:b/>
            <w:sz w:val="32"/>
            <w:szCs w:val="32"/>
          </w:rPr>
          <w:t> + [3 3]3(0.5)(1-0.5)</w:t>
        </w:r>
        <w:r w:rsidRPr="00947132">
          <w:rPr>
            <w:rFonts w:ascii="Times New Roman" w:hAnsi="Times New Roman" w:cs="Times New Roman"/>
            <w:b/>
            <w:sz w:val="32"/>
            <w:szCs w:val="32"/>
            <w:vertAlign w:val="superscript"/>
          </w:rPr>
          <w:t>2</w:t>
        </w:r>
        <w:r w:rsidRPr="00947132">
          <w:rPr>
            <w:rFonts w:ascii="Times New Roman" w:hAnsi="Times New Roman" w:cs="Times New Roman"/>
            <w:b/>
            <w:sz w:val="32"/>
            <w:szCs w:val="32"/>
          </w:rPr>
          <w:t> + [6 3]3(0.5)</w:t>
        </w:r>
        <w:r w:rsidRPr="00947132">
          <w:rPr>
            <w:rFonts w:ascii="Times New Roman" w:hAnsi="Times New Roman" w:cs="Times New Roman"/>
            <w:b/>
            <w:sz w:val="32"/>
            <w:szCs w:val="32"/>
            <w:vertAlign w:val="superscript"/>
          </w:rPr>
          <w:t>2</w:t>
        </w:r>
        <w:r w:rsidRPr="00947132">
          <w:rPr>
            <w:rFonts w:ascii="Times New Roman" w:hAnsi="Times New Roman" w:cs="Times New Roman"/>
            <w:b/>
            <w:sz w:val="32"/>
            <w:szCs w:val="32"/>
          </w:rPr>
          <w:t>(1-0.5) + [8 1](0.5)</w:t>
        </w:r>
        <w:r w:rsidRPr="00947132">
          <w:rPr>
            <w:rFonts w:ascii="Times New Roman" w:hAnsi="Times New Roman" w:cs="Times New Roman"/>
            <w:b/>
            <w:sz w:val="32"/>
            <w:szCs w:val="32"/>
            <w:vertAlign w:val="superscript"/>
          </w:rPr>
          <w:t>3</w:t>
        </w:r>
      </w:ins>
    </w:p>
    <w:p w:rsidR="00947132" w:rsidRPr="00947132" w:rsidRDefault="00947132" w:rsidP="00947132">
      <w:pPr>
        <w:ind w:left="360"/>
        <w:rPr>
          <w:ins w:id="75" w:author="Unknown"/>
          <w:rFonts w:ascii="Times New Roman" w:hAnsi="Times New Roman" w:cs="Times New Roman"/>
          <w:b/>
          <w:sz w:val="32"/>
          <w:szCs w:val="32"/>
        </w:rPr>
      </w:pPr>
      <w:proofErr w:type="gramStart"/>
      <w:ins w:id="76" w:author="Unknown">
        <w:r w:rsidRPr="00947132">
          <w:rPr>
            <w:rFonts w:ascii="Times New Roman" w:hAnsi="Times New Roman" w:cs="Times New Roman"/>
            <w:b/>
            <w:sz w:val="32"/>
            <w:szCs w:val="32"/>
          </w:rPr>
          <w:t>P(</w:t>
        </w:r>
        <w:proofErr w:type="gramEnd"/>
        <w:r w:rsidRPr="00947132">
          <w:rPr>
            <w:rFonts w:ascii="Times New Roman" w:hAnsi="Times New Roman" w:cs="Times New Roman"/>
            <w:b/>
            <w:sz w:val="32"/>
            <w:szCs w:val="32"/>
          </w:rPr>
          <w:t>0.5) = [1 0](0.5)</w:t>
        </w:r>
        <w:r w:rsidRPr="00947132">
          <w:rPr>
            <w:rFonts w:ascii="Times New Roman" w:hAnsi="Times New Roman" w:cs="Times New Roman"/>
            <w:b/>
            <w:sz w:val="32"/>
            <w:szCs w:val="32"/>
            <w:vertAlign w:val="superscript"/>
          </w:rPr>
          <w:t>3</w:t>
        </w:r>
        <w:r w:rsidRPr="00947132">
          <w:rPr>
            <w:rFonts w:ascii="Times New Roman" w:hAnsi="Times New Roman" w:cs="Times New Roman"/>
            <w:b/>
            <w:sz w:val="32"/>
            <w:szCs w:val="32"/>
          </w:rPr>
          <w:t> + [3 3]3(0.5)(0.5)</w:t>
        </w:r>
        <w:r w:rsidRPr="00947132">
          <w:rPr>
            <w:rFonts w:ascii="Times New Roman" w:hAnsi="Times New Roman" w:cs="Times New Roman"/>
            <w:b/>
            <w:sz w:val="32"/>
            <w:szCs w:val="32"/>
            <w:vertAlign w:val="superscript"/>
          </w:rPr>
          <w:t>2</w:t>
        </w:r>
        <w:r w:rsidRPr="00947132">
          <w:rPr>
            <w:rFonts w:ascii="Times New Roman" w:hAnsi="Times New Roman" w:cs="Times New Roman"/>
            <w:b/>
            <w:sz w:val="32"/>
            <w:szCs w:val="32"/>
          </w:rPr>
          <w:t> + [6 3]3(0.5)</w:t>
        </w:r>
        <w:r w:rsidRPr="00947132">
          <w:rPr>
            <w:rFonts w:ascii="Times New Roman" w:hAnsi="Times New Roman" w:cs="Times New Roman"/>
            <w:b/>
            <w:sz w:val="32"/>
            <w:szCs w:val="32"/>
            <w:vertAlign w:val="superscript"/>
          </w:rPr>
          <w:t>2</w:t>
        </w:r>
        <w:r w:rsidRPr="00947132">
          <w:rPr>
            <w:rFonts w:ascii="Times New Roman" w:hAnsi="Times New Roman" w:cs="Times New Roman"/>
            <w:b/>
            <w:sz w:val="32"/>
            <w:szCs w:val="32"/>
          </w:rPr>
          <w:t>(0.5) + [8 1](0.5)</w:t>
        </w:r>
        <w:r w:rsidRPr="00947132">
          <w:rPr>
            <w:rFonts w:ascii="Times New Roman" w:hAnsi="Times New Roman" w:cs="Times New Roman"/>
            <w:b/>
            <w:sz w:val="32"/>
            <w:szCs w:val="32"/>
            <w:vertAlign w:val="superscript"/>
          </w:rPr>
          <w:t>3</w:t>
        </w:r>
      </w:ins>
    </w:p>
    <w:p w:rsidR="00947132" w:rsidRPr="00947132" w:rsidRDefault="00947132" w:rsidP="00947132">
      <w:pPr>
        <w:ind w:left="360"/>
        <w:rPr>
          <w:ins w:id="77" w:author="Unknown"/>
          <w:rFonts w:ascii="Times New Roman" w:hAnsi="Times New Roman" w:cs="Times New Roman"/>
          <w:b/>
          <w:sz w:val="32"/>
          <w:szCs w:val="32"/>
        </w:rPr>
      </w:pPr>
      <w:proofErr w:type="gramStart"/>
      <w:ins w:id="78" w:author="Unknown">
        <w:r w:rsidRPr="00947132">
          <w:rPr>
            <w:rFonts w:ascii="Times New Roman" w:hAnsi="Times New Roman" w:cs="Times New Roman"/>
            <w:b/>
            <w:sz w:val="32"/>
            <w:szCs w:val="32"/>
          </w:rPr>
          <w:t>P(</w:t>
        </w:r>
        <w:proofErr w:type="gramEnd"/>
        <w:r w:rsidRPr="00947132">
          <w:rPr>
            <w:rFonts w:ascii="Times New Roman" w:hAnsi="Times New Roman" w:cs="Times New Roman"/>
            <w:b/>
            <w:sz w:val="32"/>
            <w:szCs w:val="32"/>
          </w:rPr>
          <w:t>0.5) = [1 0] x 0.125 + [3 3] x 3 x 0.5 x 0.25 + [6 3] x 3 x 0.25 x 0.5 + [8 1] x 0.125</w:t>
        </w:r>
      </w:ins>
    </w:p>
    <w:p w:rsidR="00947132" w:rsidRPr="00947132" w:rsidRDefault="00947132" w:rsidP="00947132">
      <w:pPr>
        <w:ind w:left="360"/>
        <w:rPr>
          <w:ins w:id="79" w:author="Unknown"/>
          <w:rFonts w:ascii="Times New Roman" w:hAnsi="Times New Roman" w:cs="Times New Roman"/>
          <w:b/>
          <w:sz w:val="32"/>
          <w:szCs w:val="32"/>
        </w:rPr>
      </w:pPr>
      <w:proofErr w:type="gramStart"/>
      <w:ins w:id="80" w:author="Unknown">
        <w:r w:rsidRPr="00947132">
          <w:rPr>
            <w:rFonts w:ascii="Times New Roman" w:hAnsi="Times New Roman" w:cs="Times New Roman"/>
            <w:b/>
            <w:sz w:val="32"/>
            <w:szCs w:val="32"/>
          </w:rPr>
          <w:t>P(</w:t>
        </w:r>
        <w:proofErr w:type="gramEnd"/>
        <w:r w:rsidRPr="00947132">
          <w:rPr>
            <w:rFonts w:ascii="Times New Roman" w:hAnsi="Times New Roman" w:cs="Times New Roman"/>
            <w:b/>
            <w:sz w:val="32"/>
            <w:szCs w:val="32"/>
          </w:rPr>
          <w:t>0.5) = [1 0] x 0.125 + [3 3] x 0.375 + [6 3] x 0.375 + [8 1] x 0.125</w:t>
        </w:r>
      </w:ins>
    </w:p>
    <w:p w:rsidR="00947132" w:rsidRPr="00947132" w:rsidRDefault="00947132" w:rsidP="00947132">
      <w:pPr>
        <w:ind w:left="360"/>
        <w:rPr>
          <w:ins w:id="81" w:author="Unknown"/>
          <w:rFonts w:ascii="Times New Roman" w:hAnsi="Times New Roman" w:cs="Times New Roman"/>
          <w:b/>
          <w:sz w:val="32"/>
          <w:szCs w:val="32"/>
        </w:rPr>
      </w:pPr>
      <w:proofErr w:type="gramStart"/>
      <w:ins w:id="82" w:author="Unknown">
        <w:r w:rsidRPr="00947132">
          <w:rPr>
            <w:rFonts w:ascii="Times New Roman" w:hAnsi="Times New Roman" w:cs="Times New Roman"/>
            <w:b/>
            <w:sz w:val="32"/>
            <w:szCs w:val="32"/>
          </w:rPr>
          <w:t>P(</w:t>
        </w:r>
        <w:proofErr w:type="gramEnd"/>
        <w:r w:rsidRPr="00947132">
          <w:rPr>
            <w:rFonts w:ascii="Times New Roman" w:hAnsi="Times New Roman" w:cs="Times New Roman"/>
            <w:b/>
            <w:sz w:val="32"/>
            <w:szCs w:val="32"/>
          </w:rPr>
          <w:t>0.5) = [0.125 0] + [1.125 1.125] + [2.25 1.125] + [1 0.125]</w:t>
        </w:r>
      </w:ins>
    </w:p>
    <w:p w:rsidR="00947132" w:rsidRPr="00947132" w:rsidRDefault="00947132" w:rsidP="00947132">
      <w:pPr>
        <w:ind w:left="360"/>
        <w:rPr>
          <w:ins w:id="83" w:author="Unknown"/>
          <w:rFonts w:ascii="Times New Roman" w:hAnsi="Times New Roman" w:cs="Times New Roman"/>
          <w:b/>
          <w:sz w:val="32"/>
          <w:szCs w:val="32"/>
        </w:rPr>
      </w:pPr>
      <w:proofErr w:type="gramStart"/>
      <w:ins w:id="84" w:author="Unknown">
        <w:r w:rsidRPr="00947132">
          <w:rPr>
            <w:rFonts w:ascii="Times New Roman" w:hAnsi="Times New Roman" w:cs="Times New Roman"/>
            <w:b/>
            <w:sz w:val="32"/>
            <w:szCs w:val="32"/>
          </w:rPr>
          <w:t>P(</w:t>
        </w:r>
        <w:proofErr w:type="gramEnd"/>
        <w:r w:rsidRPr="00947132">
          <w:rPr>
            <w:rFonts w:ascii="Times New Roman" w:hAnsi="Times New Roman" w:cs="Times New Roman"/>
            <w:b/>
            <w:sz w:val="32"/>
            <w:szCs w:val="32"/>
          </w:rPr>
          <w:t>0.5) = [4.5 2.375]</w:t>
        </w:r>
      </w:ins>
    </w:p>
    <w:p w:rsidR="00947132" w:rsidRPr="00947132" w:rsidRDefault="00947132" w:rsidP="00947132">
      <w:pPr>
        <w:ind w:left="60"/>
        <w:rPr>
          <w:ins w:id="85" w:author="Unknown"/>
          <w:rFonts w:ascii="Times New Roman" w:hAnsi="Times New Roman" w:cs="Times New Roman"/>
          <w:b/>
          <w:sz w:val="32"/>
          <w:szCs w:val="32"/>
        </w:rPr>
      </w:pPr>
    </w:p>
    <w:p w:rsidR="00947132" w:rsidRPr="00947132" w:rsidRDefault="00947132" w:rsidP="00947132">
      <w:pPr>
        <w:ind w:left="360"/>
        <w:rPr>
          <w:ins w:id="86" w:author="Unknown"/>
          <w:rFonts w:ascii="Times New Roman" w:hAnsi="Times New Roman" w:cs="Times New Roman"/>
          <w:b/>
          <w:bCs/>
          <w:sz w:val="32"/>
          <w:szCs w:val="32"/>
        </w:rPr>
      </w:pPr>
      <w:ins w:id="87" w:author="Unknown">
        <w:r w:rsidRPr="00947132">
          <w:rPr>
            <w:rFonts w:ascii="Times New Roman" w:hAnsi="Times New Roman" w:cs="Times New Roman"/>
            <w:b/>
            <w:bCs/>
            <w:sz w:val="32"/>
            <w:szCs w:val="32"/>
          </w:rPr>
          <w:t>For t = 0.7:</w:t>
        </w:r>
      </w:ins>
    </w:p>
    <w:p w:rsidR="00947132" w:rsidRPr="00947132" w:rsidRDefault="00947132" w:rsidP="00947132">
      <w:pPr>
        <w:ind w:left="60"/>
        <w:rPr>
          <w:ins w:id="88" w:author="Unknown"/>
          <w:rFonts w:ascii="Times New Roman" w:hAnsi="Times New Roman" w:cs="Times New Roman"/>
          <w:b/>
          <w:sz w:val="32"/>
          <w:szCs w:val="32"/>
        </w:rPr>
      </w:pPr>
    </w:p>
    <w:p w:rsidR="00947132" w:rsidRPr="00947132" w:rsidRDefault="00947132" w:rsidP="00947132">
      <w:pPr>
        <w:ind w:left="360"/>
        <w:rPr>
          <w:ins w:id="89" w:author="Unknown"/>
          <w:rFonts w:ascii="Times New Roman" w:hAnsi="Times New Roman" w:cs="Times New Roman"/>
          <w:b/>
          <w:sz w:val="32"/>
          <w:szCs w:val="32"/>
        </w:rPr>
      </w:pPr>
      <w:ins w:id="90" w:author="Unknown">
        <w:r w:rsidRPr="00947132">
          <w:rPr>
            <w:rFonts w:ascii="Times New Roman" w:hAnsi="Times New Roman" w:cs="Times New Roman"/>
            <w:b/>
            <w:sz w:val="32"/>
            <w:szCs w:val="32"/>
          </w:rPr>
          <w:t>Substituting t=0.7 in (1), we get-</w:t>
        </w:r>
      </w:ins>
    </w:p>
    <w:p w:rsidR="00947132" w:rsidRPr="00947132" w:rsidRDefault="00947132" w:rsidP="00947132">
      <w:pPr>
        <w:ind w:left="360"/>
        <w:rPr>
          <w:ins w:id="91" w:author="Unknown"/>
          <w:rFonts w:ascii="Times New Roman" w:hAnsi="Times New Roman" w:cs="Times New Roman"/>
          <w:b/>
          <w:sz w:val="32"/>
          <w:szCs w:val="32"/>
        </w:rPr>
      </w:pPr>
      <w:proofErr w:type="gramStart"/>
      <w:ins w:id="92" w:author="Unknown">
        <w:r w:rsidRPr="00947132">
          <w:rPr>
            <w:rFonts w:ascii="Times New Roman" w:hAnsi="Times New Roman" w:cs="Times New Roman"/>
            <w:b/>
            <w:sz w:val="32"/>
            <w:szCs w:val="32"/>
          </w:rPr>
          <w:t>P(</w:t>
        </w:r>
        <w:proofErr w:type="gramEnd"/>
        <w:r w:rsidRPr="00947132">
          <w:rPr>
            <w:rFonts w:ascii="Times New Roman" w:hAnsi="Times New Roman" w:cs="Times New Roman"/>
            <w:b/>
            <w:sz w:val="32"/>
            <w:szCs w:val="32"/>
          </w:rPr>
          <w:t>t) = [1 0](1-t)</w:t>
        </w:r>
        <w:r w:rsidRPr="00947132">
          <w:rPr>
            <w:rFonts w:ascii="Times New Roman" w:hAnsi="Times New Roman" w:cs="Times New Roman"/>
            <w:b/>
            <w:sz w:val="32"/>
            <w:szCs w:val="32"/>
            <w:vertAlign w:val="superscript"/>
          </w:rPr>
          <w:t>3</w:t>
        </w:r>
        <w:r w:rsidRPr="00947132">
          <w:rPr>
            <w:rFonts w:ascii="Times New Roman" w:hAnsi="Times New Roman" w:cs="Times New Roman"/>
            <w:b/>
            <w:sz w:val="32"/>
            <w:szCs w:val="32"/>
          </w:rPr>
          <w:t> + [3 3]3t(1-t)</w:t>
        </w:r>
        <w:r w:rsidRPr="00947132">
          <w:rPr>
            <w:rFonts w:ascii="Times New Roman" w:hAnsi="Times New Roman" w:cs="Times New Roman"/>
            <w:b/>
            <w:sz w:val="32"/>
            <w:szCs w:val="32"/>
            <w:vertAlign w:val="superscript"/>
          </w:rPr>
          <w:t>2</w:t>
        </w:r>
        <w:r w:rsidRPr="00947132">
          <w:rPr>
            <w:rFonts w:ascii="Times New Roman" w:hAnsi="Times New Roman" w:cs="Times New Roman"/>
            <w:b/>
            <w:sz w:val="32"/>
            <w:szCs w:val="32"/>
          </w:rPr>
          <w:t> + [6 3]3t</w:t>
        </w:r>
        <w:r w:rsidRPr="00947132">
          <w:rPr>
            <w:rFonts w:ascii="Times New Roman" w:hAnsi="Times New Roman" w:cs="Times New Roman"/>
            <w:b/>
            <w:sz w:val="32"/>
            <w:szCs w:val="32"/>
            <w:vertAlign w:val="superscript"/>
          </w:rPr>
          <w:t>2</w:t>
        </w:r>
        <w:r w:rsidRPr="00947132">
          <w:rPr>
            <w:rFonts w:ascii="Times New Roman" w:hAnsi="Times New Roman" w:cs="Times New Roman"/>
            <w:b/>
            <w:sz w:val="32"/>
            <w:szCs w:val="32"/>
          </w:rPr>
          <w:t>(1-t) + [8 1]t</w:t>
        </w:r>
        <w:r w:rsidRPr="00947132">
          <w:rPr>
            <w:rFonts w:ascii="Times New Roman" w:hAnsi="Times New Roman" w:cs="Times New Roman"/>
            <w:b/>
            <w:sz w:val="32"/>
            <w:szCs w:val="32"/>
            <w:vertAlign w:val="superscript"/>
          </w:rPr>
          <w:t>3</w:t>
        </w:r>
      </w:ins>
    </w:p>
    <w:p w:rsidR="00947132" w:rsidRPr="00947132" w:rsidRDefault="00947132" w:rsidP="00947132">
      <w:pPr>
        <w:ind w:left="360"/>
        <w:rPr>
          <w:ins w:id="93" w:author="Unknown"/>
          <w:rFonts w:ascii="Times New Roman" w:hAnsi="Times New Roman" w:cs="Times New Roman"/>
          <w:b/>
          <w:sz w:val="32"/>
          <w:szCs w:val="32"/>
        </w:rPr>
      </w:pPr>
      <w:proofErr w:type="gramStart"/>
      <w:ins w:id="94" w:author="Unknown">
        <w:r w:rsidRPr="00947132">
          <w:rPr>
            <w:rFonts w:ascii="Times New Roman" w:hAnsi="Times New Roman" w:cs="Times New Roman"/>
            <w:b/>
            <w:sz w:val="32"/>
            <w:szCs w:val="32"/>
          </w:rPr>
          <w:t>P(</w:t>
        </w:r>
        <w:proofErr w:type="gramEnd"/>
        <w:r w:rsidRPr="00947132">
          <w:rPr>
            <w:rFonts w:ascii="Times New Roman" w:hAnsi="Times New Roman" w:cs="Times New Roman"/>
            <w:b/>
            <w:sz w:val="32"/>
            <w:szCs w:val="32"/>
          </w:rPr>
          <w:t>0.7) = [1 0](1-0.7)</w:t>
        </w:r>
        <w:r w:rsidRPr="00947132">
          <w:rPr>
            <w:rFonts w:ascii="Times New Roman" w:hAnsi="Times New Roman" w:cs="Times New Roman"/>
            <w:b/>
            <w:sz w:val="32"/>
            <w:szCs w:val="32"/>
            <w:vertAlign w:val="superscript"/>
          </w:rPr>
          <w:t>3</w:t>
        </w:r>
        <w:r w:rsidRPr="00947132">
          <w:rPr>
            <w:rFonts w:ascii="Times New Roman" w:hAnsi="Times New Roman" w:cs="Times New Roman"/>
            <w:b/>
            <w:sz w:val="32"/>
            <w:szCs w:val="32"/>
          </w:rPr>
          <w:t> + [3 3]3(0.7)(1-0.7)</w:t>
        </w:r>
        <w:r w:rsidRPr="00947132">
          <w:rPr>
            <w:rFonts w:ascii="Times New Roman" w:hAnsi="Times New Roman" w:cs="Times New Roman"/>
            <w:b/>
            <w:sz w:val="32"/>
            <w:szCs w:val="32"/>
            <w:vertAlign w:val="superscript"/>
          </w:rPr>
          <w:t>2</w:t>
        </w:r>
        <w:r w:rsidRPr="00947132">
          <w:rPr>
            <w:rFonts w:ascii="Times New Roman" w:hAnsi="Times New Roman" w:cs="Times New Roman"/>
            <w:b/>
            <w:sz w:val="32"/>
            <w:szCs w:val="32"/>
          </w:rPr>
          <w:t> + [6 3]3(0.7)</w:t>
        </w:r>
        <w:r w:rsidRPr="00947132">
          <w:rPr>
            <w:rFonts w:ascii="Times New Roman" w:hAnsi="Times New Roman" w:cs="Times New Roman"/>
            <w:b/>
            <w:sz w:val="32"/>
            <w:szCs w:val="32"/>
            <w:vertAlign w:val="superscript"/>
          </w:rPr>
          <w:t>2</w:t>
        </w:r>
        <w:r w:rsidRPr="00947132">
          <w:rPr>
            <w:rFonts w:ascii="Times New Roman" w:hAnsi="Times New Roman" w:cs="Times New Roman"/>
            <w:b/>
            <w:sz w:val="32"/>
            <w:szCs w:val="32"/>
          </w:rPr>
          <w:t>(1-0.7) + [8 1](0.7)</w:t>
        </w:r>
        <w:r w:rsidRPr="00947132">
          <w:rPr>
            <w:rFonts w:ascii="Times New Roman" w:hAnsi="Times New Roman" w:cs="Times New Roman"/>
            <w:b/>
            <w:sz w:val="32"/>
            <w:szCs w:val="32"/>
            <w:vertAlign w:val="superscript"/>
          </w:rPr>
          <w:t>3</w:t>
        </w:r>
      </w:ins>
    </w:p>
    <w:p w:rsidR="00947132" w:rsidRPr="00947132" w:rsidRDefault="00947132" w:rsidP="00947132">
      <w:pPr>
        <w:ind w:left="360"/>
        <w:rPr>
          <w:ins w:id="95" w:author="Unknown"/>
          <w:rFonts w:ascii="Times New Roman" w:hAnsi="Times New Roman" w:cs="Times New Roman"/>
          <w:b/>
          <w:sz w:val="32"/>
          <w:szCs w:val="32"/>
        </w:rPr>
      </w:pPr>
      <w:proofErr w:type="gramStart"/>
      <w:ins w:id="96" w:author="Unknown">
        <w:r w:rsidRPr="00947132">
          <w:rPr>
            <w:rFonts w:ascii="Times New Roman" w:hAnsi="Times New Roman" w:cs="Times New Roman"/>
            <w:b/>
            <w:sz w:val="32"/>
            <w:szCs w:val="32"/>
          </w:rPr>
          <w:lastRenderedPageBreak/>
          <w:t>P(</w:t>
        </w:r>
        <w:proofErr w:type="gramEnd"/>
        <w:r w:rsidRPr="00947132">
          <w:rPr>
            <w:rFonts w:ascii="Times New Roman" w:hAnsi="Times New Roman" w:cs="Times New Roman"/>
            <w:b/>
            <w:sz w:val="32"/>
            <w:szCs w:val="32"/>
          </w:rPr>
          <w:t>0.7) = [1 0](0.3)</w:t>
        </w:r>
        <w:r w:rsidRPr="00947132">
          <w:rPr>
            <w:rFonts w:ascii="Times New Roman" w:hAnsi="Times New Roman" w:cs="Times New Roman"/>
            <w:b/>
            <w:sz w:val="32"/>
            <w:szCs w:val="32"/>
            <w:vertAlign w:val="superscript"/>
          </w:rPr>
          <w:t>3</w:t>
        </w:r>
        <w:r w:rsidRPr="00947132">
          <w:rPr>
            <w:rFonts w:ascii="Times New Roman" w:hAnsi="Times New Roman" w:cs="Times New Roman"/>
            <w:b/>
            <w:sz w:val="32"/>
            <w:szCs w:val="32"/>
          </w:rPr>
          <w:t> + [3 3]3(0.7)(0.3)</w:t>
        </w:r>
        <w:r w:rsidRPr="00947132">
          <w:rPr>
            <w:rFonts w:ascii="Times New Roman" w:hAnsi="Times New Roman" w:cs="Times New Roman"/>
            <w:b/>
            <w:sz w:val="32"/>
            <w:szCs w:val="32"/>
            <w:vertAlign w:val="superscript"/>
          </w:rPr>
          <w:t>2</w:t>
        </w:r>
        <w:r w:rsidRPr="00947132">
          <w:rPr>
            <w:rFonts w:ascii="Times New Roman" w:hAnsi="Times New Roman" w:cs="Times New Roman"/>
            <w:b/>
            <w:sz w:val="32"/>
            <w:szCs w:val="32"/>
          </w:rPr>
          <w:t> + [6 3]3(0.7)</w:t>
        </w:r>
        <w:r w:rsidRPr="00947132">
          <w:rPr>
            <w:rFonts w:ascii="Times New Roman" w:hAnsi="Times New Roman" w:cs="Times New Roman"/>
            <w:b/>
            <w:sz w:val="32"/>
            <w:szCs w:val="32"/>
            <w:vertAlign w:val="superscript"/>
          </w:rPr>
          <w:t>2</w:t>
        </w:r>
        <w:r w:rsidRPr="00947132">
          <w:rPr>
            <w:rFonts w:ascii="Times New Roman" w:hAnsi="Times New Roman" w:cs="Times New Roman"/>
            <w:b/>
            <w:sz w:val="32"/>
            <w:szCs w:val="32"/>
          </w:rPr>
          <w:t>(0.3) + [8 1](0.7)</w:t>
        </w:r>
        <w:r w:rsidRPr="00947132">
          <w:rPr>
            <w:rFonts w:ascii="Times New Roman" w:hAnsi="Times New Roman" w:cs="Times New Roman"/>
            <w:b/>
            <w:sz w:val="32"/>
            <w:szCs w:val="32"/>
            <w:vertAlign w:val="superscript"/>
          </w:rPr>
          <w:t>3</w:t>
        </w:r>
      </w:ins>
    </w:p>
    <w:p w:rsidR="00947132" w:rsidRPr="00947132" w:rsidRDefault="00947132" w:rsidP="00947132">
      <w:pPr>
        <w:ind w:left="360"/>
        <w:rPr>
          <w:ins w:id="97" w:author="Unknown"/>
          <w:rFonts w:ascii="Times New Roman" w:hAnsi="Times New Roman" w:cs="Times New Roman"/>
          <w:b/>
          <w:sz w:val="32"/>
          <w:szCs w:val="32"/>
        </w:rPr>
      </w:pPr>
      <w:proofErr w:type="gramStart"/>
      <w:ins w:id="98" w:author="Unknown">
        <w:r w:rsidRPr="00947132">
          <w:rPr>
            <w:rFonts w:ascii="Times New Roman" w:hAnsi="Times New Roman" w:cs="Times New Roman"/>
            <w:b/>
            <w:sz w:val="32"/>
            <w:szCs w:val="32"/>
          </w:rPr>
          <w:t>P(</w:t>
        </w:r>
        <w:proofErr w:type="gramEnd"/>
        <w:r w:rsidRPr="00947132">
          <w:rPr>
            <w:rFonts w:ascii="Times New Roman" w:hAnsi="Times New Roman" w:cs="Times New Roman"/>
            <w:b/>
            <w:sz w:val="32"/>
            <w:szCs w:val="32"/>
          </w:rPr>
          <w:t>0.7) = [1 0] x 0.027 + [3 3] x 3 x 0.7 x 0.09 + [6 3] x 3 x 0.49 x 0.3 + [8 1] x 0.343</w:t>
        </w:r>
      </w:ins>
    </w:p>
    <w:p w:rsidR="00947132" w:rsidRPr="00947132" w:rsidRDefault="00947132" w:rsidP="00947132">
      <w:pPr>
        <w:ind w:left="360"/>
        <w:rPr>
          <w:ins w:id="99" w:author="Unknown"/>
          <w:rFonts w:ascii="Times New Roman" w:hAnsi="Times New Roman" w:cs="Times New Roman"/>
          <w:b/>
          <w:sz w:val="32"/>
          <w:szCs w:val="32"/>
        </w:rPr>
      </w:pPr>
      <w:proofErr w:type="gramStart"/>
      <w:ins w:id="100" w:author="Unknown">
        <w:r w:rsidRPr="00947132">
          <w:rPr>
            <w:rFonts w:ascii="Times New Roman" w:hAnsi="Times New Roman" w:cs="Times New Roman"/>
            <w:b/>
            <w:sz w:val="32"/>
            <w:szCs w:val="32"/>
          </w:rPr>
          <w:t>P(</w:t>
        </w:r>
        <w:proofErr w:type="gramEnd"/>
        <w:r w:rsidRPr="00947132">
          <w:rPr>
            <w:rFonts w:ascii="Times New Roman" w:hAnsi="Times New Roman" w:cs="Times New Roman"/>
            <w:b/>
            <w:sz w:val="32"/>
            <w:szCs w:val="32"/>
          </w:rPr>
          <w:t>0.7) = [1 0] x 0.027 + [3 3] x 0.189 + [6 3] x 0.441 + [8 1] x 0.343</w:t>
        </w:r>
      </w:ins>
    </w:p>
    <w:p w:rsidR="00947132" w:rsidRPr="00947132" w:rsidRDefault="00947132" w:rsidP="00947132">
      <w:pPr>
        <w:ind w:left="360"/>
        <w:rPr>
          <w:ins w:id="101" w:author="Unknown"/>
          <w:rFonts w:ascii="Times New Roman" w:hAnsi="Times New Roman" w:cs="Times New Roman"/>
          <w:b/>
          <w:sz w:val="32"/>
          <w:szCs w:val="32"/>
        </w:rPr>
      </w:pPr>
      <w:proofErr w:type="gramStart"/>
      <w:ins w:id="102" w:author="Unknown">
        <w:r w:rsidRPr="00947132">
          <w:rPr>
            <w:rFonts w:ascii="Times New Roman" w:hAnsi="Times New Roman" w:cs="Times New Roman"/>
            <w:b/>
            <w:sz w:val="32"/>
            <w:szCs w:val="32"/>
          </w:rPr>
          <w:t>P(</w:t>
        </w:r>
        <w:proofErr w:type="gramEnd"/>
        <w:r w:rsidRPr="00947132">
          <w:rPr>
            <w:rFonts w:ascii="Times New Roman" w:hAnsi="Times New Roman" w:cs="Times New Roman"/>
            <w:b/>
            <w:sz w:val="32"/>
            <w:szCs w:val="32"/>
          </w:rPr>
          <w:t>0.7) = [0.027 0] + [0.567 0.567] + [2.646 1.323] + [2.744 0.343]</w:t>
        </w:r>
      </w:ins>
    </w:p>
    <w:p w:rsidR="00947132" w:rsidRPr="00947132" w:rsidRDefault="00947132" w:rsidP="00947132">
      <w:pPr>
        <w:ind w:left="360"/>
        <w:rPr>
          <w:ins w:id="103" w:author="Unknown"/>
          <w:rFonts w:ascii="Times New Roman" w:hAnsi="Times New Roman" w:cs="Times New Roman"/>
          <w:b/>
          <w:sz w:val="32"/>
          <w:szCs w:val="32"/>
        </w:rPr>
      </w:pPr>
      <w:proofErr w:type="gramStart"/>
      <w:ins w:id="104" w:author="Unknown">
        <w:r w:rsidRPr="00947132">
          <w:rPr>
            <w:rFonts w:ascii="Times New Roman" w:hAnsi="Times New Roman" w:cs="Times New Roman"/>
            <w:b/>
            <w:sz w:val="32"/>
            <w:szCs w:val="32"/>
          </w:rPr>
          <w:t>P(</w:t>
        </w:r>
        <w:proofErr w:type="gramEnd"/>
        <w:r w:rsidRPr="00947132">
          <w:rPr>
            <w:rFonts w:ascii="Times New Roman" w:hAnsi="Times New Roman" w:cs="Times New Roman"/>
            <w:b/>
            <w:sz w:val="32"/>
            <w:szCs w:val="32"/>
          </w:rPr>
          <w:t>0.7) = [5.984 2.233]</w:t>
        </w:r>
      </w:ins>
    </w:p>
    <w:p w:rsidR="00947132" w:rsidRPr="00947132" w:rsidRDefault="00947132" w:rsidP="00947132">
      <w:pPr>
        <w:ind w:left="60"/>
        <w:rPr>
          <w:ins w:id="105" w:author="Unknown"/>
          <w:rFonts w:ascii="Times New Roman" w:hAnsi="Times New Roman" w:cs="Times New Roman"/>
          <w:b/>
          <w:sz w:val="32"/>
          <w:szCs w:val="32"/>
        </w:rPr>
      </w:pPr>
    </w:p>
    <w:p w:rsidR="00947132" w:rsidRPr="00947132" w:rsidRDefault="00947132" w:rsidP="00947132">
      <w:pPr>
        <w:ind w:left="360"/>
        <w:rPr>
          <w:ins w:id="106" w:author="Unknown"/>
          <w:rFonts w:ascii="Times New Roman" w:hAnsi="Times New Roman" w:cs="Times New Roman"/>
          <w:b/>
          <w:bCs/>
          <w:sz w:val="32"/>
          <w:szCs w:val="32"/>
        </w:rPr>
      </w:pPr>
      <w:ins w:id="107" w:author="Unknown">
        <w:r w:rsidRPr="00947132">
          <w:rPr>
            <w:rFonts w:ascii="Times New Roman" w:hAnsi="Times New Roman" w:cs="Times New Roman"/>
            <w:b/>
            <w:bCs/>
            <w:sz w:val="32"/>
            <w:szCs w:val="32"/>
          </w:rPr>
          <w:t>For t = 1:</w:t>
        </w:r>
      </w:ins>
    </w:p>
    <w:p w:rsidR="00947132" w:rsidRPr="00947132" w:rsidRDefault="00947132" w:rsidP="00947132">
      <w:pPr>
        <w:ind w:left="60"/>
        <w:rPr>
          <w:ins w:id="108" w:author="Unknown"/>
          <w:rFonts w:ascii="Times New Roman" w:hAnsi="Times New Roman" w:cs="Times New Roman"/>
          <w:b/>
          <w:sz w:val="32"/>
          <w:szCs w:val="32"/>
        </w:rPr>
      </w:pPr>
    </w:p>
    <w:p w:rsidR="00947132" w:rsidRPr="00947132" w:rsidRDefault="00947132" w:rsidP="00947132">
      <w:pPr>
        <w:ind w:left="360"/>
        <w:rPr>
          <w:ins w:id="109" w:author="Unknown"/>
          <w:rFonts w:ascii="Times New Roman" w:hAnsi="Times New Roman" w:cs="Times New Roman"/>
          <w:b/>
          <w:sz w:val="32"/>
          <w:szCs w:val="32"/>
        </w:rPr>
      </w:pPr>
      <w:ins w:id="110" w:author="Unknown">
        <w:r w:rsidRPr="00947132">
          <w:rPr>
            <w:rFonts w:ascii="Times New Roman" w:hAnsi="Times New Roman" w:cs="Times New Roman"/>
            <w:b/>
            <w:sz w:val="32"/>
            <w:szCs w:val="32"/>
          </w:rPr>
          <w:t>Substituting t=1 in (1), we get-</w:t>
        </w:r>
      </w:ins>
    </w:p>
    <w:p w:rsidR="00947132" w:rsidRPr="00947132" w:rsidRDefault="00947132" w:rsidP="00947132">
      <w:pPr>
        <w:ind w:left="360"/>
        <w:rPr>
          <w:ins w:id="111" w:author="Unknown"/>
          <w:rFonts w:ascii="Times New Roman" w:hAnsi="Times New Roman" w:cs="Times New Roman"/>
          <w:b/>
          <w:sz w:val="32"/>
          <w:szCs w:val="32"/>
        </w:rPr>
      </w:pPr>
      <w:proofErr w:type="gramStart"/>
      <w:ins w:id="112" w:author="Unknown">
        <w:r w:rsidRPr="00947132">
          <w:rPr>
            <w:rFonts w:ascii="Times New Roman" w:hAnsi="Times New Roman" w:cs="Times New Roman"/>
            <w:b/>
            <w:sz w:val="32"/>
            <w:szCs w:val="32"/>
          </w:rPr>
          <w:t>P(</w:t>
        </w:r>
        <w:proofErr w:type="gramEnd"/>
        <w:r w:rsidRPr="00947132">
          <w:rPr>
            <w:rFonts w:ascii="Times New Roman" w:hAnsi="Times New Roman" w:cs="Times New Roman"/>
            <w:b/>
            <w:sz w:val="32"/>
            <w:szCs w:val="32"/>
          </w:rPr>
          <w:t>1) = [1 0](1-1)</w:t>
        </w:r>
        <w:r w:rsidRPr="00947132">
          <w:rPr>
            <w:rFonts w:ascii="Times New Roman" w:hAnsi="Times New Roman" w:cs="Times New Roman"/>
            <w:b/>
            <w:sz w:val="32"/>
            <w:szCs w:val="32"/>
            <w:vertAlign w:val="superscript"/>
          </w:rPr>
          <w:t>3</w:t>
        </w:r>
        <w:r w:rsidRPr="00947132">
          <w:rPr>
            <w:rFonts w:ascii="Times New Roman" w:hAnsi="Times New Roman" w:cs="Times New Roman"/>
            <w:b/>
            <w:sz w:val="32"/>
            <w:szCs w:val="32"/>
          </w:rPr>
          <w:t> + [3 3]3(1)(1-1)</w:t>
        </w:r>
        <w:r w:rsidRPr="00947132">
          <w:rPr>
            <w:rFonts w:ascii="Times New Roman" w:hAnsi="Times New Roman" w:cs="Times New Roman"/>
            <w:b/>
            <w:sz w:val="32"/>
            <w:szCs w:val="32"/>
            <w:vertAlign w:val="superscript"/>
          </w:rPr>
          <w:t>2</w:t>
        </w:r>
        <w:r w:rsidRPr="00947132">
          <w:rPr>
            <w:rFonts w:ascii="Times New Roman" w:hAnsi="Times New Roman" w:cs="Times New Roman"/>
            <w:b/>
            <w:sz w:val="32"/>
            <w:szCs w:val="32"/>
          </w:rPr>
          <w:t> + [6 3]3(1)</w:t>
        </w:r>
        <w:r w:rsidRPr="00947132">
          <w:rPr>
            <w:rFonts w:ascii="Times New Roman" w:hAnsi="Times New Roman" w:cs="Times New Roman"/>
            <w:b/>
            <w:sz w:val="32"/>
            <w:szCs w:val="32"/>
            <w:vertAlign w:val="superscript"/>
          </w:rPr>
          <w:t>2</w:t>
        </w:r>
        <w:r w:rsidRPr="00947132">
          <w:rPr>
            <w:rFonts w:ascii="Times New Roman" w:hAnsi="Times New Roman" w:cs="Times New Roman"/>
            <w:b/>
            <w:sz w:val="32"/>
            <w:szCs w:val="32"/>
          </w:rPr>
          <w:t>(1-1) + [8 1](1)</w:t>
        </w:r>
        <w:r w:rsidRPr="00947132">
          <w:rPr>
            <w:rFonts w:ascii="Times New Roman" w:hAnsi="Times New Roman" w:cs="Times New Roman"/>
            <w:b/>
            <w:sz w:val="32"/>
            <w:szCs w:val="32"/>
            <w:vertAlign w:val="superscript"/>
          </w:rPr>
          <w:t>3</w:t>
        </w:r>
      </w:ins>
    </w:p>
    <w:p w:rsidR="00947132" w:rsidRPr="00947132" w:rsidRDefault="00947132" w:rsidP="00947132">
      <w:pPr>
        <w:ind w:left="360"/>
        <w:rPr>
          <w:ins w:id="113" w:author="Unknown"/>
          <w:rFonts w:ascii="Times New Roman" w:hAnsi="Times New Roman" w:cs="Times New Roman"/>
          <w:b/>
          <w:sz w:val="32"/>
          <w:szCs w:val="32"/>
        </w:rPr>
      </w:pPr>
      <w:proofErr w:type="gramStart"/>
      <w:ins w:id="114" w:author="Unknown">
        <w:r w:rsidRPr="00947132">
          <w:rPr>
            <w:rFonts w:ascii="Times New Roman" w:hAnsi="Times New Roman" w:cs="Times New Roman"/>
            <w:b/>
            <w:sz w:val="32"/>
            <w:szCs w:val="32"/>
          </w:rPr>
          <w:t>P(</w:t>
        </w:r>
        <w:proofErr w:type="gramEnd"/>
        <w:r w:rsidRPr="00947132">
          <w:rPr>
            <w:rFonts w:ascii="Times New Roman" w:hAnsi="Times New Roman" w:cs="Times New Roman"/>
            <w:b/>
            <w:sz w:val="32"/>
            <w:szCs w:val="32"/>
          </w:rPr>
          <w:t>1) = [1 0] x 0 + [3 3] x 3 x 1 x 0 + [6 3] x 3 x 1 x 0 + [8 1] x 1</w:t>
        </w:r>
      </w:ins>
    </w:p>
    <w:p w:rsidR="00947132" w:rsidRPr="00947132" w:rsidRDefault="00947132" w:rsidP="00947132">
      <w:pPr>
        <w:ind w:left="360"/>
        <w:rPr>
          <w:ins w:id="115" w:author="Unknown"/>
          <w:rFonts w:ascii="Times New Roman" w:hAnsi="Times New Roman" w:cs="Times New Roman"/>
          <w:b/>
          <w:sz w:val="32"/>
          <w:szCs w:val="32"/>
        </w:rPr>
      </w:pPr>
      <w:proofErr w:type="gramStart"/>
      <w:ins w:id="116" w:author="Unknown">
        <w:r w:rsidRPr="00947132">
          <w:rPr>
            <w:rFonts w:ascii="Times New Roman" w:hAnsi="Times New Roman" w:cs="Times New Roman"/>
            <w:b/>
            <w:sz w:val="32"/>
            <w:szCs w:val="32"/>
          </w:rPr>
          <w:t>P(</w:t>
        </w:r>
        <w:proofErr w:type="gramEnd"/>
        <w:r w:rsidRPr="00947132">
          <w:rPr>
            <w:rFonts w:ascii="Times New Roman" w:hAnsi="Times New Roman" w:cs="Times New Roman"/>
            <w:b/>
            <w:sz w:val="32"/>
            <w:szCs w:val="32"/>
          </w:rPr>
          <w:t>1) = 0 + 0 + 0 + [8 1]</w:t>
        </w:r>
      </w:ins>
    </w:p>
    <w:p w:rsidR="00947132" w:rsidRPr="00947132" w:rsidRDefault="00947132" w:rsidP="00947132">
      <w:pPr>
        <w:ind w:left="360"/>
        <w:rPr>
          <w:ins w:id="117" w:author="Unknown"/>
          <w:rFonts w:ascii="Times New Roman" w:hAnsi="Times New Roman" w:cs="Times New Roman"/>
          <w:b/>
          <w:sz w:val="32"/>
          <w:szCs w:val="32"/>
        </w:rPr>
      </w:pPr>
      <w:proofErr w:type="gramStart"/>
      <w:ins w:id="118" w:author="Unknown">
        <w:r w:rsidRPr="00947132">
          <w:rPr>
            <w:rFonts w:ascii="Times New Roman" w:hAnsi="Times New Roman" w:cs="Times New Roman"/>
            <w:b/>
            <w:sz w:val="32"/>
            <w:szCs w:val="32"/>
          </w:rPr>
          <w:t>P(</w:t>
        </w:r>
        <w:proofErr w:type="gramEnd"/>
        <w:r w:rsidRPr="00947132">
          <w:rPr>
            <w:rFonts w:ascii="Times New Roman" w:hAnsi="Times New Roman" w:cs="Times New Roman"/>
            <w:b/>
            <w:sz w:val="32"/>
            <w:szCs w:val="32"/>
          </w:rPr>
          <w:t>1) = [8 1]</w:t>
        </w:r>
      </w:ins>
    </w:p>
    <w:p w:rsidR="00947132" w:rsidRPr="00947132" w:rsidRDefault="00947132" w:rsidP="00947132">
      <w:pPr>
        <w:ind w:left="60"/>
        <w:rPr>
          <w:ins w:id="119" w:author="Unknown"/>
          <w:rFonts w:ascii="Times New Roman" w:hAnsi="Times New Roman" w:cs="Times New Roman"/>
          <w:b/>
          <w:sz w:val="32"/>
          <w:szCs w:val="32"/>
        </w:rPr>
      </w:pPr>
    </w:p>
    <w:p w:rsidR="00947132" w:rsidRPr="00947132" w:rsidRDefault="00947132" w:rsidP="00947132">
      <w:pPr>
        <w:ind w:left="360"/>
        <w:rPr>
          <w:ins w:id="120" w:author="Unknown"/>
          <w:rFonts w:ascii="Times New Roman" w:hAnsi="Times New Roman" w:cs="Times New Roman"/>
          <w:b/>
          <w:sz w:val="32"/>
          <w:szCs w:val="32"/>
        </w:rPr>
      </w:pPr>
      <w:ins w:id="121" w:author="Unknown">
        <w:r w:rsidRPr="00947132">
          <w:rPr>
            <w:rFonts w:ascii="Times New Roman" w:hAnsi="Times New Roman" w:cs="Times New Roman"/>
            <w:b/>
            <w:sz w:val="32"/>
            <w:szCs w:val="32"/>
          </w:rPr>
          <w:t>Following is the required rough sketch of the curve-</w:t>
        </w:r>
      </w:ins>
    </w:p>
    <w:p w:rsidR="00947132" w:rsidRPr="00947132" w:rsidRDefault="00947132" w:rsidP="00947132">
      <w:pPr>
        <w:ind w:left="60"/>
        <w:rPr>
          <w:ins w:id="122" w:author="Unknown"/>
          <w:rFonts w:ascii="Times New Roman" w:hAnsi="Times New Roman" w:cs="Times New Roman"/>
          <w:b/>
          <w:sz w:val="32"/>
          <w:szCs w:val="32"/>
        </w:rPr>
      </w:pPr>
    </w:p>
    <w:p w:rsidR="00947132" w:rsidRPr="00947132" w:rsidRDefault="00947132" w:rsidP="00947132">
      <w:pPr>
        <w:ind w:left="360"/>
        <w:rPr>
          <w:ins w:id="123" w:author="Unknown"/>
          <w:rFonts w:ascii="Times New Roman" w:hAnsi="Times New Roman" w:cs="Times New Roman"/>
          <w:b/>
          <w:sz w:val="32"/>
          <w:szCs w:val="32"/>
        </w:rPr>
      </w:pPr>
      <w:r w:rsidRPr="00947132">
        <w:rPr>
          <w:noProof/>
        </w:rPr>
        <w:lastRenderedPageBreak/>
        <w:drawing>
          <wp:inline distT="0" distB="0" distL="0" distR="0">
            <wp:extent cx="7391400" cy="3352800"/>
            <wp:effectExtent l="0" t="0" r="0" b="0"/>
            <wp:docPr id="8" name="Picture 8" descr="https://www.gatevidyalay.com/wp-content/uploads/2019/12/Bezier-Curve-in-Computer-Graphics-Problem-01-Solution-Rough-Ske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gatevidyalay.com/wp-content/uploads/2019/12/Bezier-Curve-in-Computer-Graphics-Problem-01-Solution-Rough-Sketch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132" w:rsidRPr="00947132" w:rsidRDefault="00947132" w:rsidP="00947132">
      <w:pPr>
        <w:ind w:left="60"/>
        <w:rPr>
          <w:ins w:id="124" w:author="Unknown"/>
          <w:rFonts w:ascii="Times New Roman" w:hAnsi="Times New Roman" w:cs="Times New Roman"/>
          <w:b/>
          <w:sz w:val="32"/>
          <w:szCs w:val="32"/>
        </w:rPr>
      </w:pPr>
    </w:p>
    <w:p w:rsidR="00A063DC" w:rsidRPr="00947132" w:rsidRDefault="00A063DC" w:rsidP="00947132">
      <w:pPr>
        <w:rPr>
          <w:rFonts w:ascii="Times New Roman" w:hAnsi="Times New Roman" w:cs="Times New Roman"/>
          <w:b/>
          <w:sz w:val="32"/>
          <w:szCs w:val="32"/>
        </w:rPr>
      </w:pPr>
    </w:p>
    <w:sectPr w:rsidR="00A063DC" w:rsidRPr="00947132" w:rsidSect="00A06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70349"/>
    <w:multiLevelType w:val="multilevel"/>
    <w:tmpl w:val="4E92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B70ABC"/>
    <w:multiLevelType w:val="multilevel"/>
    <w:tmpl w:val="FAB8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F05DC9"/>
    <w:multiLevelType w:val="multilevel"/>
    <w:tmpl w:val="57FC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91473A"/>
    <w:multiLevelType w:val="hybridMultilevel"/>
    <w:tmpl w:val="3EBAF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857671"/>
    <w:multiLevelType w:val="multilevel"/>
    <w:tmpl w:val="2B44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F039C5"/>
    <w:multiLevelType w:val="multilevel"/>
    <w:tmpl w:val="0A9E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064435"/>
    <w:multiLevelType w:val="hybridMultilevel"/>
    <w:tmpl w:val="CDD62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8A78F3"/>
    <w:multiLevelType w:val="multilevel"/>
    <w:tmpl w:val="33B2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1644F0"/>
    <w:multiLevelType w:val="multilevel"/>
    <w:tmpl w:val="BC1E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962C45"/>
    <w:multiLevelType w:val="multilevel"/>
    <w:tmpl w:val="3BEC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87196B"/>
    <w:multiLevelType w:val="multilevel"/>
    <w:tmpl w:val="B7E8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085DF0"/>
    <w:multiLevelType w:val="multilevel"/>
    <w:tmpl w:val="23F6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EC2786"/>
    <w:multiLevelType w:val="multilevel"/>
    <w:tmpl w:val="1542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106952"/>
    <w:multiLevelType w:val="hybridMultilevel"/>
    <w:tmpl w:val="635C6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3F72B6"/>
    <w:multiLevelType w:val="multilevel"/>
    <w:tmpl w:val="2348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4"/>
  </w:num>
  <w:num w:numId="3">
    <w:abstractNumId w:val="9"/>
  </w:num>
  <w:num w:numId="4">
    <w:abstractNumId w:val="4"/>
  </w:num>
  <w:num w:numId="5">
    <w:abstractNumId w:val="5"/>
  </w:num>
  <w:num w:numId="6">
    <w:abstractNumId w:val="8"/>
  </w:num>
  <w:num w:numId="7">
    <w:abstractNumId w:val="12"/>
  </w:num>
  <w:num w:numId="8">
    <w:abstractNumId w:val="2"/>
  </w:num>
  <w:num w:numId="9">
    <w:abstractNumId w:val="0"/>
  </w:num>
  <w:num w:numId="10">
    <w:abstractNumId w:val="1"/>
  </w:num>
  <w:num w:numId="11">
    <w:abstractNumId w:val="10"/>
  </w:num>
  <w:num w:numId="12">
    <w:abstractNumId w:val="11"/>
  </w:num>
  <w:num w:numId="13">
    <w:abstractNumId w:val="13"/>
  </w:num>
  <w:num w:numId="14">
    <w:abstractNumId w:val="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7132"/>
    <w:rsid w:val="004051A8"/>
    <w:rsid w:val="00834887"/>
    <w:rsid w:val="0088446A"/>
    <w:rsid w:val="00947132"/>
    <w:rsid w:val="00A063DC"/>
    <w:rsid w:val="00D97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3DC"/>
  </w:style>
  <w:style w:type="paragraph" w:styleId="Heading1">
    <w:name w:val="heading 1"/>
    <w:basedOn w:val="Normal"/>
    <w:link w:val="Heading1Char"/>
    <w:uiPriority w:val="9"/>
    <w:qFormat/>
    <w:rsid w:val="009471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471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471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1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471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4713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4713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47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7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4713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47132"/>
    <w:rPr>
      <w:rFonts w:ascii="Arial" w:eastAsia="Times New Roman" w:hAnsi="Arial" w:cs="Arial"/>
      <w:vanish/>
      <w:sz w:val="16"/>
      <w:szCs w:val="16"/>
    </w:rPr>
  </w:style>
  <w:style w:type="character" w:customStyle="1" w:styleId="fname-label">
    <w:name w:val="fname-label"/>
    <w:basedOn w:val="DefaultParagraphFont"/>
    <w:rsid w:val="00947132"/>
  </w:style>
  <w:style w:type="character" w:customStyle="1" w:styleId="lname-label">
    <w:name w:val="lname-label"/>
    <w:basedOn w:val="DefaultParagraphFont"/>
    <w:rsid w:val="00947132"/>
  </w:style>
  <w:style w:type="character" w:customStyle="1" w:styleId="email-label">
    <w:name w:val="email-label"/>
    <w:basedOn w:val="DefaultParagraphFont"/>
    <w:rsid w:val="00947132"/>
  </w:style>
  <w:style w:type="character" w:customStyle="1" w:styleId="yikes-mailchimp-submit-button-span-text">
    <w:name w:val="yikes-mailchimp-submit-button-span-text"/>
    <w:basedOn w:val="DefaultParagraphFont"/>
    <w:rsid w:val="0094713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4713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47132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1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71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9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7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177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39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81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4900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ACACAC"/>
                            <w:left w:val="single" w:sz="6" w:space="0" w:color="ACACAC"/>
                            <w:bottom w:val="single" w:sz="6" w:space="0" w:color="ACACAC"/>
                            <w:right w:val="single" w:sz="6" w:space="0" w:color="ACACAC"/>
                          </w:divBdr>
                          <w:divsChild>
                            <w:div w:id="62307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CACAC"/>
                                <w:right w:val="none" w:sz="0" w:space="0" w:color="auto"/>
                              </w:divBdr>
                            </w:div>
                            <w:div w:id="152790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00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23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11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58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4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07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13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9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077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9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34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2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7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074679">
                  <w:marLeft w:val="-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79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6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815861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2021-10-05T08:07:00Z</dcterms:created>
  <dcterms:modified xsi:type="dcterms:W3CDTF">2021-10-06T07:56:00Z</dcterms:modified>
</cp:coreProperties>
</file>